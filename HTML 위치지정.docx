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AB8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프로그래밍/</w:t>
      </w:r>
      <w:proofErr w:type="spellStart"/>
      <w:r w:rsidRPr="00B72A57">
        <w:rPr>
          <w:rFonts w:ascii="굴림체" w:eastAsia="굴림체" w:hAnsi="굴림체" w:cs="굴림체"/>
          <w:kern w:val="0"/>
          <w:sz w:val="24"/>
          <w:szCs w:val="24"/>
        </w:rPr>
        <w:t>HTML&amp;amp;CSS</w:t>
      </w:r>
      <w:proofErr w:type="spellEnd"/>
    </w:p>
    <w:p w14:paraId="26D3D9A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85098B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36FF197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outlineLvl w:val="1"/>
        <w:rPr>
          <w:rFonts w:ascii="굴림체" w:eastAsia="굴림체" w:hAnsi="굴림체" w:cs="굴림체"/>
          <w:b/>
          <w:bCs/>
          <w:kern w:val="0"/>
          <w:sz w:val="36"/>
          <w:szCs w:val="36"/>
        </w:rPr>
      </w:pPr>
      <w:r w:rsidRPr="00B72A57">
        <w:rPr>
          <w:rFonts w:ascii="굴림체" w:eastAsia="굴림체" w:hAnsi="굴림체" w:cs="굴림체"/>
          <w:b/>
          <w:bCs/>
          <w:kern w:val="0"/>
          <w:sz w:val="36"/>
          <w:szCs w:val="36"/>
        </w:rPr>
        <w:t>CSS 원하는 위치에 배치하기 (position, float, display)</w:t>
      </w:r>
    </w:p>
    <w:p w14:paraId="7380CF8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FA6846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2233125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C53EED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Jay Tech</w:t>
      </w:r>
    </w:p>
    <w:p w14:paraId="5AFEC0B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2017. 3. 6. 08:41</w:t>
      </w:r>
    </w:p>
    <w:p w14:paraId="7A34FE8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5E167D0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FC66D1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1A543AD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C620D0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89A342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ECFDD5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676B214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3E8965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CDCFAA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24897B9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9581BC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42EE17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258D285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3525B3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982283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14EB58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395EDC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9CEE16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10AAE40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06FB64E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55B6CE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F6EACF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3EE7D1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F418A6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반응형</w:t>
      </w:r>
    </w:p>
    <w:p w14:paraId="2067BAA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6718B9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0D03F1C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ins w:id="0" w:author="Unknown"/>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6B5FFAD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C2630B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027C20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504AA54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AB3C43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D7ABAD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285E633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810BC5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w:t>
      </w:r>
    </w:p>
    <w:p w14:paraId="45158E5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문서에 들어간 여러가지 요소는 별도 위치 지정이 없을 시에는 위에서 아래로 나열된다. CSS에서는 position과 float 속성을 통해서 위치를 직접 적용하고 레이아웃을 구성할 수 있다. position은 문서 내 요소의 위치를 직접 지정할 수 있고 float는 다른 요소의 좌/우에 배치되도록 할 수 있다.</w:t>
      </w:r>
    </w:p>
    <w:p w14:paraId="6702D02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1F7A67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4B9A4E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0F7259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kern w:val="0"/>
          <w:sz w:val="36"/>
          <w:szCs w:val="36"/>
        </w:rPr>
        <w:t>1. 원하는 위치에 배치하기  (position 속성)</w:t>
      </w:r>
    </w:p>
    <w:p w14:paraId="4469707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C0B521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958977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tbl>
      <w:tblPr>
        <w:tblW w:w="12000" w:type="dxa"/>
        <w:tblCellMar>
          <w:left w:w="0" w:type="dxa"/>
          <w:right w:w="0" w:type="dxa"/>
        </w:tblCellMar>
        <w:tblLook w:val="04A0" w:firstRow="1" w:lastRow="0" w:firstColumn="1" w:lastColumn="0" w:noHBand="0" w:noVBand="1"/>
      </w:tblPr>
      <w:tblGrid>
        <w:gridCol w:w="2328"/>
        <w:gridCol w:w="9672"/>
      </w:tblGrid>
      <w:tr w:rsidR="00B72A57" w:rsidRPr="00B72A57" w14:paraId="2864D392" w14:textId="77777777" w:rsidTr="00B72A57">
        <w:trPr>
          <w:trHeight w:val="360"/>
        </w:trPr>
        <w:tc>
          <w:tcPr>
            <w:tcW w:w="2325" w:type="dxa"/>
            <w:tcBorders>
              <w:top w:val="single" w:sz="6" w:space="0" w:color="CCCCCC"/>
              <w:left w:val="single" w:sz="6" w:space="0" w:color="CCCCCC"/>
              <w:bottom w:val="single" w:sz="6" w:space="0" w:color="CCCCCC"/>
              <w:right w:val="single" w:sz="6" w:space="0" w:color="CCCCCC"/>
            </w:tcBorders>
            <w:vAlign w:val="center"/>
            <w:hideMark/>
          </w:tcPr>
          <w:p w14:paraId="56B88886"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속성</w:t>
            </w:r>
          </w:p>
        </w:tc>
        <w:tc>
          <w:tcPr>
            <w:tcW w:w="9660" w:type="dxa"/>
            <w:tcBorders>
              <w:top w:val="single" w:sz="6" w:space="0" w:color="CCCCCC"/>
              <w:bottom w:val="single" w:sz="6" w:space="0" w:color="CCCCCC"/>
              <w:right w:val="single" w:sz="6" w:space="0" w:color="CCCCCC"/>
            </w:tcBorders>
            <w:vAlign w:val="center"/>
            <w:hideMark/>
          </w:tcPr>
          <w:p w14:paraId="005A6F19"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설명 </w:t>
            </w:r>
          </w:p>
        </w:tc>
      </w:tr>
      <w:tr w:rsidR="00B72A57" w:rsidRPr="00B72A57" w14:paraId="4E404C7B" w14:textId="77777777" w:rsidTr="00B72A57">
        <w:trPr>
          <w:trHeight w:val="360"/>
        </w:trPr>
        <w:tc>
          <w:tcPr>
            <w:tcW w:w="2325" w:type="dxa"/>
            <w:tcBorders>
              <w:left w:val="single" w:sz="6" w:space="0" w:color="CCCCCC"/>
              <w:bottom w:val="single" w:sz="6" w:space="0" w:color="CCCCCC"/>
              <w:right w:val="single" w:sz="6" w:space="0" w:color="CCCCCC"/>
            </w:tcBorders>
            <w:vAlign w:val="center"/>
            <w:hideMark/>
          </w:tcPr>
          <w:p w14:paraId="3F155870"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static </w:t>
            </w:r>
          </w:p>
        </w:tc>
        <w:tc>
          <w:tcPr>
            <w:tcW w:w="9660" w:type="dxa"/>
            <w:tcBorders>
              <w:bottom w:val="single" w:sz="6" w:space="0" w:color="CCCCCC"/>
              <w:right w:val="single" w:sz="6" w:space="0" w:color="CCCCCC"/>
            </w:tcBorders>
            <w:vAlign w:val="center"/>
            <w:hideMark/>
          </w:tcPr>
          <w:p w14:paraId="30EEA518"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기본값으로 상-&gt;하로 요소를 배치한다.</w:t>
            </w:r>
          </w:p>
        </w:tc>
      </w:tr>
      <w:tr w:rsidR="00B72A57" w:rsidRPr="00B72A57" w14:paraId="764366F0" w14:textId="77777777" w:rsidTr="00B72A57">
        <w:trPr>
          <w:trHeight w:val="360"/>
        </w:trPr>
        <w:tc>
          <w:tcPr>
            <w:tcW w:w="2325" w:type="dxa"/>
            <w:tcBorders>
              <w:left w:val="single" w:sz="6" w:space="0" w:color="CCCCCC"/>
              <w:bottom w:val="single" w:sz="6" w:space="0" w:color="CCCCCC"/>
              <w:right w:val="single" w:sz="6" w:space="0" w:color="CCCCCC"/>
            </w:tcBorders>
            <w:vAlign w:val="center"/>
            <w:hideMark/>
          </w:tcPr>
          <w:p w14:paraId="13C2DE75"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relative </w:t>
            </w:r>
          </w:p>
        </w:tc>
        <w:tc>
          <w:tcPr>
            <w:tcW w:w="9660" w:type="dxa"/>
            <w:tcBorders>
              <w:bottom w:val="single" w:sz="6" w:space="0" w:color="CCCCCC"/>
              <w:right w:val="single" w:sz="6" w:space="0" w:color="CCCCCC"/>
            </w:tcBorders>
            <w:vAlign w:val="center"/>
            <w:hideMark/>
          </w:tcPr>
          <w:p w14:paraId="35DCE4D4"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 xml:space="preserve">원래 배치되어야 할 위치에서 지정한 값만큼 </w:t>
            </w:r>
            <w:proofErr w:type="spellStart"/>
            <w:r w:rsidRPr="00B72A57">
              <w:rPr>
                <w:rFonts w:ascii="굴림" w:eastAsia="굴림" w:hAnsi="굴림" w:cs="굴림"/>
                <w:kern w:val="0"/>
                <w:sz w:val="24"/>
                <w:szCs w:val="24"/>
              </w:rPr>
              <w:t>떨어진곳에</w:t>
            </w:r>
            <w:proofErr w:type="spellEnd"/>
            <w:r w:rsidRPr="00B72A57">
              <w:rPr>
                <w:rFonts w:ascii="굴림" w:eastAsia="굴림" w:hAnsi="굴림" w:cs="굴림"/>
                <w:kern w:val="0"/>
                <w:sz w:val="24"/>
                <w:szCs w:val="24"/>
              </w:rPr>
              <w:t xml:space="preserve"> 요소를 배치한다. </w:t>
            </w:r>
          </w:p>
        </w:tc>
      </w:tr>
      <w:tr w:rsidR="00B72A57" w:rsidRPr="00B72A57" w14:paraId="3957A182" w14:textId="77777777" w:rsidTr="00B72A57">
        <w:trPr>
          <w:trHeight w:val="360"/>
        </w:trPr>
        <w:tc>
          <w:tcPr>
            <w:tcW w:w="2325" w:type="dxa"/>
            <w:tcBorders>
              <w:left w:val="single" w:sz="6" w:space="0" w:color="CCCCCC"/>
              <w:bottom w:val="single" w:sz="6" w:space="0" w:color="CCCCCC"/>
              <w:right w:val="single" w:sz="6" w:space="0" w:color="CCCCCC"/>
            </w:tcBorders>
            <w:vAlign w:val="center"/>
            <w:hideMark/>
          </w:tcPr>
          <w:p w14:paraId="12D101CC"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absolute</w:t>
            </w:r>
          </w:p>
        </w:tc>
        <w:tc>
          <w:tcPr>
            <w:tcW w:w="9660" w:type="dxa"/>
            <w:tcBorders>
              <w:bottom w:val="single" w:sz="6" w:space="0" w:color="CCCCCC"/>
              <w:right w:val="single" w:sz="6" w:space="0" w:color="CCCCCC"/>
            </w:tcBorders>
            <w:vAlign w:val="center"/>
            <w:hideMark/>
          </w:tcPr>
          <w:p w14:paraId="773EA548"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가장 가까운 상위 요소의 위치를 기준으로 지정한 값만큼 떨어진 곳에 요소를 배치한다. </w:t>
            </w:r>
          </w:p>
        </w:tc>
      </w:tr>
      <w:tr w:rsidR="00B72A57" w:rsidRPr="00B72A57" w14:paraId="26CC8260" w14:textId="77777777" w:rsidTr="00B72A57">
        <w:trPr>
          <w:trHeight w:val="360"/>
        </w:trPr>
        <w:tc>
          <w:tcPr>
            <w:tcW w:w="2325" w:type="dxa"/>
            <w:tcBorders>
              <w:left w:val="single" w:sz="6" w:space="0" w:color="CCCCCC"/>
              <w:bottom w:val="single" w:sz="6" w:space="0" w:color="CCCCCC"/>
              <w:right w:val="single" w:sz="6" w:space="0" w:color="CCCCCC"/>
            </w:tcBorders>
            <w:vAlign w:val="center"/>
            <w:hideMark/>
          </w:tcPr>
          <w:p w14:paraId="71DBD6DC"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fixed </w:t>
            </w:r>
          </w:p>
        </w:tc>
        <w:tc>
          <w:tcPr>
            <w:tcW w:w="9660" w:type="dxa"/>
            <w:tcBorders>
              <w:bottom w:val="single" w:sz="6" w:space="0" w:color="CCCCCC"/>
              <w:right w:val="single" w:sz="6" w:space="0" w:color="CCCCCC"/>
            </w:tcBorders>
            <w:vAlign w:val="center"/>
            <w:hideMark/>
          </w:tcPr>
          <w:p w14:paraId="19CE9F93"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웹 브라우저 화면 전체를 기준으로 배치한다. 스크롤을 하더라도 위치가 고정된다. </w:t>
            </w:r>
          </w:p>
        </w:tc>
      </w:tr>
    </w:tbl>
    <w:p w14:paraId="0EB26AA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DB250F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CD9452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63F148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D0368C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6D70C5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color w:val="FF0000"/>
          <w:kern w:val="0"/>
          <w:sz w:val="36"/>
          <w:szCs w:val="36"/>
        </w:rPr>
        <w:t>static속성</w:t>
      </w:r>
    </w:p>
    <w:p w14:paraId="2301E12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A26F30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345276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F069E6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요소들이 </w:t>
      </w:r>
      <w:proofErr w:type="spellStart"/>
      <w:r w:rsidRPr="00B72A57">
        <w:rPr>
          <w:rFonts w:ascii="굴림체" w:eastAsia="굴림체" w:hAnsi="굴림체" w:cs="굴림체"/>
          <w:kern w:val="0"/>
          <w:sz w:val="24"/>
          <w:szCs w:val="24"/>
        </w:rPr>
        <w:t>겹치치</w:t>
      </w:r>
      <w:proofErr w:type="spellEnd"/>
      <w:r w:rsidRPr="00B72A57">
        <w:rPr>
          <w:rFonts w:ascii="굴림체" w:eastAsia="굴림체" w:hAnsi="굴림체" w:cs="굴림체"/>
          <w:kern w:val="0"/>
          <w:sz w:val="24"/>
          <w:szCs w:val="24"/>
        </w:rPr>
        <w:t xml:space="preserve"> 않고 한 줄에 하나씩 나오게 된다.</w:t>
      </w:r>
    </w:p>
    <w:p w14:paraId="6BF7770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F9F69B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1A787A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30B899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먼저 공통적으로 들어가는 </w:t>
      </w:r>
      <w:proofErr w:type="spellStart"/>
      <w:r w:rsidRPr="00B72A57">
        <w:rPr>
          <w:rFonts w:ascii="굴림체" w:eastAsia="굴림체" w:hAnsi="굴림체" w:cs="굴림체"/>
          <w:kern w:val="0"/>
          <w:sz w:val="24"/>
          <w:szCs w:val="24"/>
        </w:rPr>
        <w:t>css</w:t>
      </w:r>
      <w:proofErr w:type="spellEnd"/>
      <w:r w:rsidRPr="00B72A57">
        <w:rPr>
          <w:rFonts w:ascii="굴림체" w:eastAsia="굴림체" w:hAnsi="굴림체" w:cs="굴림체"/>
          <w:kern w:val="0"/>
          <w:sz w:val="24"/>
          <w:szCs w:val="24"/>
        </w:rPr>
        <w:t>파일이다.</w:t>
      </w:r>
    </w:p>
    <w:p w14:paraId="2CA9B4E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58ED0D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48"/>
        <w:gridCol w:w="6159"/>
        <w:gridCol w:w="184"/>
      </w:tblGrid>
      <w:tr w:rsidR="00B72A57" w:rsidRPr="00B72A57" w14:paraId="62225D7B"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52EEEC1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32E5528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229CDDA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76EF9E1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618FC29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6328577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1DB171A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3B62480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tc>
        <w:tc>
          <w:tcPr>
            <w:tcW w:w="0" w:type="auto"/>
            <w:shd w:val="clear" w:color="auto" w:fill="FAFAFA"/>
            <w:tcMar>
              <w:top w:w="90" w:type="dxa"/>
              <w:left w:w="0" w:type="dxa"/>
              <w:bottom w:w="90" w:type="dxa"/>
              <w:right w:w="0" w:type="dxa"/>
            </w:tcMar>
            <w:vAlign w:val="center"/>
            <w:hideMark/>
          </w:tcPr>
          <w:p w14:paraId="4471C9A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body </w:t>
            </w:r>
            <w:r w:rsidRPr="00B72A57">
              <w:rPr>
                <w:rFonts w:ascii="굴림" w:eastAsia="굴림" w:hAnsi="굴림" w:cs="굴림"/>
                <w:color w:val="010101"/>
                <w:kern w:val="0"/>
                <w:sz w:val="24"/>
                <w:szCs w:val="24"/>
              </w:rPr>
              <w:t>{</w:t>
            </w:r>
          </w:p>
          <w:p w14:paraId="5C52ADD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margin</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30px</w:t>
            </w:r>
            <w:r w:rsidRPr="00B72A57">
              <w:rPr>
                <w:rFonts w:ascii="굴림" w:eastAsia="굴림" w:hAnsi="굴림" w:cs="굴림"/>
                <w:color w:val="FF3399"/>
                <w:kern w:val="0"/>
                <w:sz w:val="24"/>
                <w:szCs w:val="24"/>
              </w:rPr>
              <w:t>;</w:t>
            </w:r>
          </w:p>
          <w:p w14:paraId="6AE4E41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font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1em "맑은 고딕",</w:t>
            </w:r>
            <w:proofErr w:type="spellStart"/>
            <w:r w:rsidRPr="00B72A57">
              <w:rPr>
                <w:rFonts w:ascii="굴림" w:eastAsia="굴림" w:hAnsi="굴림" w:cs="굴림"/>
                <w:color w:val="0066CC"/>
                <w:kern w:val="0"/>
                <w:sz w:val="24"/>
                <w:szCs w:val="24"/>
              </w:rPr>
              <w:t>Cambria,Georgia,sans</w:t>
            </w:r>
            <w:proofErr w:type="spellEnd"/>
            <w:r w:rsidRPr="00B72A57">
              <w:rPr>
                <w:rFonts w:ascii="굴림" w:eastAsia="굴림" w:hAnsi="굴림" w:cs="굴림"/>
                <w:color w:val="0066CC"/>
                <w:kern w:val="0"/>
                <w:sz w:val="24"/>
                <w:szCs w:val="24"/>
              </w:rPr>
              <w:t>-serif</w:t>
            </w:r>
            <w:r w:rsidRPr="00B72A57">
              <w:rPr>
                <w:rFonts w:ascii="굴림" w:eastAsia="굴림" w:hAnsi="굴림" w:cs="굴림"/>
                <w:color w:val="FF3399"/>
                <w:kern w:val="0"/>
                <w:sz w:val="24"/>
                <w:szCs w:val="24"/>
              </w:rPr>
              <w:t>;</w:t>
            </w:r>
          </w:p>
          <w:p w14:paraId="6A0EC99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w:t>
            </w:r>
          </w:p>
          <w:p w14:paraId="5458056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h1</w:t>
            </w:r>
            <w:r w:rsidRPr="00B72A57">
              <w:rPr>
                <w:rFonts w:ascii="굴림" w:eastAsia="굴림" w:hAnsi="굴림" w:cs="굴림"/>
                <w:color w:val="010101"/>
                <w:kern w:val="0"/>
                <w:sz w:val="24"/>
                <w:szCs w:val="24"/>
              </w:rPr>
              <w:t>,</w:t>
            </w:r>
            <w:r w:rsidRPr="00B72A57">
              <w:rPr>
                <w:rFonts w:ascii="굴림" w:eastAsia="굴림" w:hAnsi="굴림" w:cs="굴림"/>
                <w:color w:val="FF3399"/>
                <w:kern w:val="0"/>
                <w:sz w:val="24"/>
                <w:szCs w:val="24"/>
              </w:rPr>
              <w:t>h2 </w:t>
            </w:r>
            <w:r w:rsidRPr="00B72A57">
              <w:rPr>
                <w:rFonts w:ascii="굴림" w:eastAsia="굴림" w:hAnsi="굴림" w:cs="굴림"/>
                <w:color w:val="010101"/>
                <w:kern w:val="0"/>
                <w:sz w:val="24"/>
                <w:szCs w:val="24"/>
              </w:rPr>
              <w:t>{</w:t>
            </w:r>
          </w:p>
          <w:p w14:paraId="4FD4746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blue</w:t>
            </w:r>
            <w:r w:rsidRPr="00B72A57">
              <w:rPr>
                <w:rFonts w:ascii="굴림" w:eastAsia="굴림" w:hAnsi="굴림" w:cs="굴림"/>
                <w:color w:val="FF3399"/>
                <w:kern w:val="0"/>
                <w:sz w:val="24"/>
                <w:szCs w:val="24"/>
              </w:rPr>
              <w:t>;</w:t>
            </w:r>
          </w:p>
          <w:p w14:paraId="24822C1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w:t>
            </w:r>
          </w:p>
          <w:p w14:paraId="30E17F2A"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7"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55D832D1"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8"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5B69248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BAC328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81A4D5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414D6C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E8116B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950622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BD395C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F25613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69"/>
        <w:gridCol w:w="8539"/>
        <w:gridCol w:w="118"/>
      </w:tblGrid>
      <w:tr w:rsidR="00B72A57" w:rsidRPr="00B72A57" w14:paraId="0488DB05"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58101D5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7D41F3F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6638F30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31D0BC5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2FD6638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4EB4C03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073E716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0190F5C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31309A3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30993D8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01DA013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236DF17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4BD526D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4B3F7BE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5D80354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1A8832F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76180F9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141ACFE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63A58AE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60CDD70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53BEA94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tc>
        <w:tc>
          <w:tcPr>
            <w:tcW w:w="0" w:type="auto"/>
            <w:shd w:val="clear" w:color="auto" w:fill="FAFAFA"/>
            <w:tcMar>
              <w:top w:w="90" w:type="dxa"/>
              <w:left w:w="0" w:type="dxa"/>
              <w:bottom w:w="90" w:type="dxa"/>
              <w:right w:w="0" w:type="dxa"/>
            </w:tcMar>
            <w:vAlign w:val="center"/>
            <w:hideMark/>
          </w:tcPr>
          <w:p w14:paraId="5470765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79798D6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4732641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733583C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670CDAC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&gt;한 줄에 하나씩 내용 배치하기&lt;/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7331155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3D0BEA9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0D3484B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32D5429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'position' 속성을 'static'으로 지정 */</w:t>
            </w:r>
          </w:p>
          <w:p w14:paraId="3A68855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img.static</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56CFC5A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position</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static</w:t>
            </w:r>
            <w:r w:rsidRPr="00B72A57">
              <w:rPr>
                <w:rFonts w:ascii="굴림" w:eastAsia="굴림" w:hAnsi="굴림" w:cs="굴림"/>
                <w:color w:val="FF3399"/>
                <w:kern w:val="0"/>
                <w:sz w:val="24"/>
                <w:szCs w:val="24"/>
                <w:shd w:val="clear" w:color="auto" w:fill="FAED7D"/>
              </w:rPr>
              <w:t>;</w:t>
            </w:r>
          </w:p>
          <w:p w14:paraId="7BDD6A5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7846201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3549F61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71727AD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4FDF639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47FBAD6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rPr>
              <w:t>img</w:t>
            </w:r>
            <w:proofErr w:type="spellEnd"/>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"static"</w:t>
            </w:r>
            <w:r w:rsidRPr="00B72A57">
              <w:rPr>
                <w:rFonts w:ascii="굴림" w:eastAsia="굴림" w:hAnsi="굴림" w:cs="굴림"/>
                <w:color w:val="010101"/>
                <w:kern w:val="0"/>
                <w:sz w:val="24"/>
                <w:szCs w:val="24"/>
              </w:rPr>
              <w:t>&gt; </w:t>
            </w:r>
          </w:p>
          <w:p w14:paraId="1D375E2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w:t>
            </w:r>
          </w:p>
          <w:p w14:paraId="7024821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훌륭한 작품을 남긴 천재 화가로서, 그리고 위대한 학자이자 정치가였던 율곡 이이의 어머니로서 신사임당(申師任堂, 1504~1551). </w:t>
            </w:r>
          </w:p>
          <w:p w14:paraId="439FB0D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w:t>
            </w:r>
          </w:p>
          <w:p w14:paraId="604F943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67F72FE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10F62DF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4F4DAC7A"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9"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71DE9F0E"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10"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1146F6E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A7ADC9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66CD96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8DC403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4997AD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F0A6EA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결과화면)</w:t>
      </w:r>
    </w:p>
    <w:p w14:paraId="6E441A1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5A9D63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F8D0C5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11E930A" w14:textId="2511E9D1"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08545D1F" wp14:editId="76C60099">
            <wp:extent cx="3810000" cy="134620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346200"/>
                    </a:xfrm>
                    <a:prstGeom prst="rect">
                      <a:avLst/>
                    </a:prstGeom>
                    <a:noFill/>
                    <a:ln>
                      <a:noFill/>
                    </a:ln>
                  </pic:spPr>
                </pic:pic>
              </a:graphicData>
            </a:graphic>
          </wp:inline>
        </w:drawing>
      </w:r>
    </w:p>
    <w:p w14:paraId="0CFB93A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A5CC0F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363B1C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2A768D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B6E880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A645E2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77D35E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989545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475E97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A8991B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AA797C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A75C07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color w:val="FF0000"/>
          <w:kern w:val="0"/>
          <w:sz w:val="36"/>
          <w:szCs w:val="36"/>
        </w:rPr>
        <w:t>relative 속성</w:t>
      </w:r>
    </w:p>
    <w:p w14:paraId="2266ABD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7DC346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5D3E5B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D21104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해당 요소가 배치되어야 할 곳을 기준으로 상하좌우로 지정한 값 만큼 떨어진다.</w:t>
      </w:r>
    </w:p>
    <w:p w14:paraId="18792E8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BFA011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1090E0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36CC6D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69"/>
        <w:gridCol w:w="8539"/>
        <w:gridCol w:w="118"/>
      </w:tblGrid>
      <w:tr w:rsidR="00B72A57" w:rsidRPr="00B72A57" w14:paraId="27771A2B"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4F14EFD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7141B46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00B23D6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50E9EFE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39A480AD"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76E94E6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6F71B24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77D197D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3EBC41D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5737C53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11962B4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4906D0C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2585476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051108B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79884D9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7D147B8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15D3F1B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7EEDB7B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00AD384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1054C52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1F1C15F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p w14:paraId="1383EEA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22</w:t>
            </w:r>
          </w:p>
          <w:p w14:paraId="4766474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23</w:t>
            </w:r>
          </w:p>
          <w:p w14:paraId="39CA4EF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24</w:t>
            </w:r>
          </w:p>
          <w:p w14:paraId="21454BB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25</w:t>
            </w:r>
          </w:p>
        </w:tc>
        <w:tc>
          <w:tcPr>
            <w:tcW w:w="0" w:type="auto"/>
            <w:shd w:val="clear" w:color="auto" w:fill="FAFAFA"/>
            <w:tcMar>
              <w:top w:w="90" w:type="dxa"/>
              <w:left w:w="0" w:type="dxa"/>
              <w:bottom w:w="90" w:type="dxa"/>
              <w:right w:w="0" w:type="dxa"/>
            </w:tcMar>
            <w:vAlign w:val="center"/>
            <w:hideMark/>
          </w:tcPr>
          <w:p w14:paraId="7A76F62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40CE69B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49B9B39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742BB79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4C2E1E5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&gt;원래 위치를 기준으로 요소 배치하기&lt;/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204F331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1967F5B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444B1B3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105FF8B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'position' 속성을 'relative'로 지정 */</w:t>
            </w:r>
          </w:p>
          <w:p w14:paraId="4CD5D90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img.relative</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42F4ADA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position</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relative</w:t>
            </w:r>
            <w:r w:rsidRPr="00B72A57">
              <w:rPr>
                <w:rFonts w:ascii="굴림" w:eastAsia="굴림" w:hAnsi="굴림" w:cs="굴림"/>
                <w:color w:val="FF3399"/>
                <w:kern w:val="0"/>
                <w:sz w:val="24"/>
                <w:szCs w:val="24"/>
              </w:rPr>
              <w:t>;</w:t>
            </w:r>
          </w:p>
          <w:p w14:paraId="3FB5AE2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left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300px</w:t>
            </w:r>
            <w:r w:rsidRPr="00B72A57">
              <w:rPr>
                <w:rFonts w:ascii="굴림" w:eastAsia="굴림" w:hAnsi="굴림" w:cs="굴림"/>
                <w:color w:val="FF3399"/>
                <w:kern w:val="0"/>
                <w:sz w:val="24"/>
                <w:szCs w:val="24"/>
              </w:rPr>
              <w:t>;</w:t>
            </w:r>
          </w:p>
          <w:p w14:paraId="37E74F5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top</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50px</w:t>
            </w:r>
            <w:r w:rsidRPr="00B72A57">
              <w:rPr>
                <w:rFonts w:ascii="굴림" w:eastAsia="굴림" w:hAnsi="굴림" w:cs="굴림"/>
                <w:color w:val="FF3399"/>
                <w:kern w:val="0"/>
                <w:sz w:val="24"/>
                <w:szCs w:val="24"/>
              </w:rPr>
              <w:t>;</w:t>
            </w:r>
          </w:p>
          <w:p w14:paraId="3FDB540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5C3497A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68AB5B4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10D8A82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62B89ED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5FB2657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w:t>
            </w:r>
          </w:p>
          <w:p w14:paraId="59EA508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훌륭한 작품을 남긴 천재 화가로서, 그리고 위대한 학자이자 정치가였던 율곡 이이의 어머니로서 신사임당(申師任堂, 1504~1551). </w:t>
            </w:r>
          </w:p>
          <w:p w14:paraId="0D2038E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 </w:t>
            </w:r>
          </w:p>
          <w:p w14:paraId="2833413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이미지의 원래 위치가 &lt;p&gt; 태그 다음이므로 그 자리를 기준으로 왼쪽에서 300px, 위에서 50px 떨어진 곳에 이미지를 위치 --&gt;</w:t>
            </w:r>
          </w:p>
          <w:p w14:paraId="515ACD2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rPr>
              <w:t>img</w:t>
            </w:r>
            <w:proofErr w:type="spellEnd"/>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"relative"</w:t>
            </w:r>
            <w:r w:rsidRPr="00B72A57">
              <w:rPr>
                <w:rFonts w:ascii="굴림" w:eastAsia="굴림" w:hAnsi="굴림" w:cs="굴림"/>
                <w:color w:val="010101"/>
                <w:kern w:val="0"/>
                <w:sz w:val="24"/>
                <w:szCs w:val="24"/>
              </w:rPr>
              <w:t>&gt; </w:t>
            </w:r>
          </w:p>
          <w:p w14:paraId="237C2A2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6D69F8B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1577DA4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31FCABA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45512C49"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12"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561CBC78"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13"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1F339D8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A2FA0A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032371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178A88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CE612D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16DAD1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결과화면)</w:t>
      </w:r>
    </w:p>
    <w:p w14:paraId="6796A6F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99060D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2E0213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B6770FA" w14:textId="7828BD60"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27851261" wp14:editId="1951F4CB">
            <wp:extent cx="3810000" cy="14097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inline>
        </w:drawing>
      </w:r>
    </w:p>
    <w:p w14:paraId="4A662EE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D21B54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1340D1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4E7940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325EA5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09BEEB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922880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CCA27D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color w:val="FF0000"/>
          <w:kern w:val="0"/>
          <w:sz w:val="36"/>
          <w:szCs w:val="36"/>
        </w:rPr>
        <w:t>absolute 속성</w:t>
      </w:r>
    </w:p>
    <w:p w14:paraId="3266AB9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7D15C7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5D59CF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EF4B2F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가장 가까운 상위 요소기준으로 상하좌우 지정한 값만큼 떨어진 곳에 위치한다. 상위 요소가 없이 &lt;body&gt;태그 바로 다음에 해당 요소가 정의 된다면 화면의 좌측 상단을 기준으로 요소가 지정된다.</w:t>
      </w:r>
    </w:p>
    <w:p w14:paraId="5C82566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F3A128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1E6703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06C6C7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66"/>
        <w:gridCol w:w="8543"/>
        <w:gridCol w:w="117"/>
      </w:tblGrid>
      <w:tr w:rsidR="00B72A57" w:rsidRPr="00B72A57" w14:paraId="6DD540D1"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1A88D8D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0EF33C8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2466802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0B503CD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203A5BD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79E33F1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1DF867B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5DAEC16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143E469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3425DA5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2B3698F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6896451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67E67B7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101C8AA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3201235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70B6345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19030F7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257495C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04A3D05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1B7B43B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62E07A5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p w14:paraId="58C37AA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22</w:t>
            </w:r>
          </w:p>
          <w:p w14:paraId="5E4476C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23</w:t>
            </w:r>
          </w:p>
          <w:p w14:paraId="038EDADD"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24</w:t>
            </w:r>
          </w:p>
          <w:p w14:paraId="1A6F06D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25</w:t>
            </w:r>
          </w:p>
          <w:p w14:paraId="3065FC3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26</w:t>
            </w:r>
          </w:p>
          <w:p w14:paraId="53896D7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27</w:t>
            </w:r>
          </w:p>
          <w:p w14:paraId="5A3A7EB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28</w:t>
            </w:r>
          </w:p>
        </w:tc>
        <w:tc>
          <w:tcPr>
            <w:tcW w:w="0" w:type="auto"/>
            <w:shd w:val="clear" w:color="auto" w:fill="FAFAFA"/>
            <w:tcMar>
              <w:top w:w="90" w:type="dxa"/>
              <w:left w:w="0" w:type="dxa"/>
              <w:bottom w:w="90" w:type="dxa"/>
              <w:right w:w="0" w:type="dxa"/>
            </w:tcMar>
            <w:vAlign w:val="center"/>
            <w:hideMark/>
          </w:tcPr>
          <w:p w14:paraId="111C540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06D05BB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025A9CA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69375B3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0BB477C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&gt;상위요소를 기준으로 요소 배치하기&lt;/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2563C96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0031A85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0C14E9F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1960EEC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p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width</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600px</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36B4C05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'position' 속성을 'absolute'로 지정 */</w:t>
            </w:r>
          </w:p>
          <w:p w14:paraId="4F43B0D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img.absolute</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72E336F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position</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absolute</w:t>
            </w:r>
            <w:r w:rsidRPr="00B72A57">
              <w:rPr>
                <w:rFonts w:ascii="굴림" w:eastAsia="굴림" w:hAnsi="굴림" w:cs="굴림"/>
                <w:color w:val="FF3399"/>
                <w:kern w:val="0"/>
                <w:sz w:val="24"/>
                <w:szCs w:val="24"/>
                <w:shd w:val="clear" w:color="auto" w:fill="FAED7D"/>
              </w:rPr>
              <w:t>;</w:t>
            </w:r>
          </w:p>
          <w:p w14:paraId="11C070E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left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700px</w:t>
            </w:r>
            <w:r w:rsidRPr="00B72A57">
              <w:rPr>
                <w:rFonts w:ascii="굴림" w:eastAsia="굴림" w:hAnsi="굴림" w:cs="굴림"/>
                <w:color w:val="FF3399"/>
                <w:kern w:val="0"/>
                <w:sz w:val="24"/>
                <w:szCs w:val="24"/>
              </w:rPr>
              <w:t>;</w:t>
            </w:r>
          </w:p>
          <w:p w14:paraId="1EB9342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top</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50px</w:t>
            </w:r>
            <w:r w:rsidRPr="00B72A57">
              <w:rPr>
                <w:rFonts w:ascii="굴림" w:eastAsia="굴림" w:hAnsi="굴림" w:cs="굴림"/>
                <w:color w:val="FF3399"/>
                <w:kern w:val="0"/>
                <w:sz w:val="24"/>
                <w:szCs w:val="24"/>
              </w:rPr>
              <w:t>;</w:t>
            </w:r>
          </w:p>
          <w:p w14:paraId="42127FE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5AC1A28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5185C8B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14714DD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59C3667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회색 배경의 &lt;div&gt; 영역을 선언합니다. --&gt;</w:t>
            </w:r>
          </w:p>
          <w:p w14:paraId="383F337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shd w:val="clear" w:color="auto" w:fill="FAED7D"/>
              </w:rPr>
              <w:t>div</w:t>
            </w:r>
            <w:r w:rsidRPr="00B72A57">
              <w:rPr>
                <w:rFonts w:ascii="굴림" w:eastAsia="굴림" w:hAnsi="굴림" w:cs="굴림"/>
                <w:color w:val="010101"/>
                <w:kern w:val="0"/>
                <w:sz w:val="24"/>
                <w:szCs w:val="24"/>
              </w:rPr>
              <w:t>&gt;</w:t>
            </w:r>
          </w:p>
          <w:p w14:paraId="6BA5E0E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55B0D54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w:t>
            </w:r>
          </w:p>
          <w:p w14:paraId="7BF1FD6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훌륭한 작품을 남긴 천재 화가로서, 그리고 위대한 학자이자 정치가였던 율곡 이이의 어머니로서 신사임당(申師任堂, 1504~1551). </w:t>
            </w:r>
          </w:p>
          <w:p w14:paraId="0D93034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w:t>
            </w:r>
          </w:p>
          <w:p w14:paraId="5BF190B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w:t>
            </w:r>
            <w:r w:rsidRPr="00B72A57">
              <w:rPr>
                <w:rFonts w:ascii="굴림" w:eastAsia="굴림" w:hAnsi="굴림" w:cs="굴림"/>
                <w:color w:val="999999"/>
                <w:kern w:val="0"/>
                <w:sz w:val="24"/>
                <w:szCs w:val="24"/>
                <w:shd w:val="clear" w:color="auto" w:fill="FAED7D"/>
              </w:rPr>
              <w:t>이미지의 가장 가까운 상위요소가 &lt;div&gt; 태그이므로 &lt;div&gt;를 기준으로 왼쪽에서 700px, 위에서 50px 떨어진 곳에 이미지를 위치</w:t>
            </w:r>
            <w:r w:rsidRPr="00B72A57">
              <w:rPr>
                <w:rFonts w:ascii="굴림" w:eastAsia="굴림" w:hAnsi="굴림" w:cs="굴림"/>
                <w:color w:val="999999"/>
                <w:kern w:val="0"/>
                <w:sz w:val="24"/>
                <w:szCs w:val="24"/>
              </w:rPr>
              <w:t> --&gt;</w:t>
            </w:r>
          </w:p>
          <w:p w14:paraId="5D4A633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shd w:val="clear" w:color="auto" w:fill="FAED7D"/>
              </w:rPr>
              <w:t>img</w:t>
            </w:r>
            <w:proofErr w:type="spellEnd"/>
            <w:r w:rsidRPr="00B72A57">
              <w:rPr>
                <w:rFonts w:ascii="굴림" w:eastAsia="굴림" w:hAnsi="굴림" w:cs="굴림"/>
                <w:color w:val="010101"/>
                <w:kern w:val="0"/>
                <w:sz w:val="24"/>
                <w:szCs w:val="24"/>
                <w:shd w:val="clear" w:color="auto" w:fill="FAED7D"/>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"absolute"</w:t>
            </w:r>
            <w:r w:rsidRPr="00B72A57">
              <w:rPr>
                <w:rFonts w:ascii="굴림" w:eastAsia="굴림" w:hAnsi="굴림" w:cs="굴림"/>
                <w:color w:val="010101"/>
                <w:kern w:val="0"/>
                <w:sz w:val="24"/>
                <w:szCs w:val="24"/>
              </w:rPr>
              <w:t>&gt; </w:t>
            </w:r>
          </w:p>
          <w:p w14:paraId="09CE57C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4C09683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1FF015C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587FEFD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3F212409"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15"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75703CB1"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16"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29248F2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A93D2E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40EFA0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D9AC02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4CB4BD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628B07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205FA9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A6BC31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결과화면)</w:t>
      </w:r>
    </w:p>
    <w:p w14:paraId="0327CE0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916B9E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7E5CB7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5BADC08" w14:textId="1C4E27F3"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371EDBD8" wp14:editId="4C19FEBB">
            <wp:extent cx="3810000" cy="130810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308100"/>
                    </a:xfrm>
                    <a:prstGeom prst="rect">
                      <a:avLst/>
                    </a:prstGeom>
                    <a:noFill/>
                    <a:ln>
                      <a:noFill/>
                    </a:ln>
                  </pic:spPr>
                </pic:pic>
              </a:graphicData>
            </a:graphic>
          </wp:inline>
        </w:drawing>
      </w:r>
    </w:p>
    <w:p w14:paraId="1C98164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19B162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5AEB6A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AA1291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3B3033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58F525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65682A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FDF69E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8EFB5D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F1ECB0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B60671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C5F03F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428002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D9BE2A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0537A8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D91A1E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color w:val="FF0000"/>
          <w:kern w:val="0"/>
          <w:sz w:val="36"/>
          <w:szCs w:val="36"/>
        </w:rPr>
        <w:t>fixed 속성</w:t>
      </w:r>
    </w:p>
    <w:p w14:paraId="56FC1E1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11B1AD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7E0A23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FBAD23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absolute와 같지만 브라우저를 기준으로 한다.</w:t>
      </w:r>
    </w:p>
    <w:p w14:paraId="6D20875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3F3EC6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FC09A9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AF63EC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66"/>
        <w:gridCol w:w="8543"/>
        <w:gridCol w:w="117"/>
      </w:tblGrid>
      <w:tr w:rsidR="00B72A57" w:rsidRPr="00B72A57" w14:paraId="2F5ED4C0"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03D4636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05F5C53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409C0A0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3D388A3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3D1B9FF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67D3EEB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4878C5B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5C46711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156CAD1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0538EDE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740B604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737967D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1390D00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3588CC2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5C0C851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675B123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2BD74ED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7DF7FC5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2D98BA4D"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572FD90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61A62FE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p w14:paraId="3F88472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22</w:t>
            </w:r>
          </w:p>
          <w:p w14:paraId="6A1F3AC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23</w:t>
            </w:r>
          </w:p>
          <w:p w14:paraId="4B1F9FD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24</w:t>
            </w:r>
          </w:p>
          <w:p w14:paraId="1742EA7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25</w:t>
            </w:r>
          </w:p>
          <w:p w14:paraId="7D2ACE3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26</w:t>
            </w:r>
          </w:p>
          <w:p w14:paraId="6E3724F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27</w:t>
            </w:r>
          </w:p>
          <w:p w14:paraId="549329D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28</w:t>
            </w:r>
          </w:p>
          <w:p w14:paraId="2CBA24C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29</w:t>
            </w:r>
          </w:p>
        </w:tc>
        <w:tc>
          <w:tcPr>
            <w:tcW w:w="0" w:type="auto"/>
            <w:shd w:val="clear" w:color="auto" w:fill="FAFAFA"/>
            <w:tcMar>
              <w:top w:w="90" w:type="dxa"/>
              <w:left w:w="0" w:type="dxa"/>
              <w:bottom w:w="90" w:type="dxa"/>
              <w:right w:w="0" w:type="dxa"/>
            </w:tcMar>
            <w:vAlign w:val="center"/>
            <w:hideMark/>
          </w:tcPr>
          <w:p w14:paraId="7C20EAA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15D73A7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7CEB0F2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60B0DA7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7BB9701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&gt;문서에 요소를 완전히 고정시키기&lt;/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140D843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6596CB0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64F7FEE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18FB77B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p</w:t>
            </w:r>
            <w:r w:rsidRPr="00B72A57">
              <w:rPr>
                <w:rFonts w:ascii="굴림" w:eastAsia="굴림" w:hAnsi="굴림" w:cs="굴림"/>
                <w:color w:val="010101"/>
                <w:kern w:val="0"/>
                <w:sz w:val="24"/>
                <w:szCs w:val="24"/>
              </w:rPr>
              <w:t>,</w:t>
            </w:r>
            <w:r w:rsidRPr="00B72A57">
              <w:rPr>
                <w:rFonts w:ascii="굴림" w:eastAsia="굴림" w:hAnsi="굴림" w:cs="굴림"/>
                <w:color w:val="FF3399"/>
                <w:kern w:val="0"/>
                <w:sz w:val="24"/>
                <w:szCs w:val="24"/>
              </w:rPr>
              <w:t>div</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width</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1500px</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022D0C2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div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lightgray</w:t>
            </w:r>
            <w:r w:rsidRPr="00B72A57">
              <w:rPr>
                <w:rFonts w:ascii="굴림" w:eastAsia="굴림" w:hAnsi="굴림" w:cs="굴림"/>
                <w:color w:val="FF3399"/>
                <w:kern w:val="0"/>
                <w:sz w:val="24"/>
                <w:szCs w:val="24"/>
              </w:rPr>
              <w:t>;</w:t>
            </w:r>
            <w:r w:rsidRPr="00B72A57">
              <w:rPr>
                <w:rFonts w:ascii="굴림" w:eastAsia="굴림" w:hAnsi="굴림" w:cs="굴림"/>
                <w:color w:val="0099CC"/>
                <w:kern w:val="0"/>
                <w:sz w:val="24"/>
                <w:szCs w:val="24"/>
              </w:rPr>
              <w:t> padding</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10px</w:t>
            </w:r>
            <w:r w:rsidRPr="00B72A57">
              <w:rPr>
                <w:rFonts w:ascii="굴림" w:eastAsia="굴림" w:hAnsi="굴림" w:cs="굴림"/>
                <w:color w:val="FF3399"/>
                <w:kern w:val="0"/>
                <w:sz w:val="24"/>
                <w:szCs w:val="24"/>
              </w:rPr>
              <w:t>;</w:t>
            </w:r>
            <w:r w:rsidRPr="00B72A57">
              <w:rPr>
                <w:rFonts w:ascii="굴림" w:eastAsia="굴림" w:hAnsi="굴림" w:cs="굴림"/>
                <w:color w:val="0099CC"/>
                <w:kern w:val="0"/>
                <w:sz w:val="24"/>
                <w:szCs w:val="24"/>
              </w:rPr>
              <w:t> margin-left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220px</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153868D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'position' 속성을 'fixed'로 지정 */</w:t>
            </w:r>
          </w:p>
          <w:p w14:paraId="301A17A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img.fixed</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740A70E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position</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fixed</w:t>
            </w:r>
            <w:r w:rsidRPr="00B72A57">
              <w:rPr>
                <w:rFonts w:ascii="굴림" w:eastAsia="굴림" w:hAnsi="굴림" w:cs="굴림"/>
                <w:color w:val="FF3399"/>
                <w:kern w:val="0"/>
                <w:sz w:val="24"/>
                <w:szCs w:val="24"/>
                <w:shd w:val="clear" w:color="auto" w:fill="FAED7D"/>
              </w:rPr>
              <w:t>;</w:t>
            </w:r>
          </w:p>
          <w:p w14:paraId="4F9B3FB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left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20px</w:t>
            </w:r>
            <w:r w:rsidRPr="00B72A57">
              <w:rPr>
                <w:rFonts w:ascii="굴림" w:eastAsia="굴림" w:hAnsi="굴림" w:cs="굴림"/>
                <w:color w:val="FF3399"/>
                <w:kern w:val="0"/>
                <w:sz w:val="24"/>
                <w:szCs w:val="24"/>
              </w:rPr>
              <w:t>;</w:t>
            </w:r>
          </w:p>
          <w:p w14:paraId="11E72C1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top</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50px</w:t>
            </w:r>
            <w:r w:rsidRPr="00B72A57">
              <w:rPr>
                <w:rFonts w:ascii="굴림" w:eastAsia="굴림" w:hAnsi="굴림" w:cs="굴림"/>
                <w:color w:val="FF3399"/>
                <w:kern w:val="0"/>
                <w:sz w:val="24"/>
                <w:szCs w:val="24"/>
              </w:rPr>
              <w:t>;</w:t>
            </w:r>
          </w:p>
          <w:p w14:paraId="6C92359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401E71D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6B012CE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27255D4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5F79780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회색 배경의 &lt;div&gt; 영역을 선언 --&gt;</w:t>
            </w:r>
          </w:p>
          <w:p w14:paraId="51FEF76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3D65966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7D48273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w:t>
            </w:r>
          </w:p>
          <w:p w14:paraId="54163AF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훌륭한 작품을 남긴 천재 화가로서, 그리고 위대한 학자이자 정치가였던 율곡 이이의 어머니로서 신사임당(申師任堂, 1504~1551). </w:t>
            </w:r>
          </w:p>
          <w:p w14:paraId="73E197B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w:t>
            </w:r>
          </w:p>
          <w:p w14:paraId="3085E381"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문서 전체의 좌측 상단을 기준으로 왼쪽에서 20px, 위에서 50px 떨어진 곳에 이미지를 위치시킴. </w:t>
            </w:r>
          </w:p>
          <w:p w14:paraId="1B75A34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999999"/>
                <w:kern w:val="0"/>
                <w:sz w:val="24"/>
                <w:szCs w:val="24"/>
              </w:rPr>
              <w:t>스크롤을 좌우로 움직여봐도 </w:t>
            </w:r>
            <w:r w:rsidRPr="00B72A57">
              <w:rPr>
                <w:rFonts w:ascii="굴림" w:eastAsia="굴림" w:hAnsi="굴림" w:cs="굴림"/>
                <w:color w:val="999999"/>
                <w:kern w:val="0"/>
                <w:sz w:val="24"/>
                <w:szCs w:val="24"/>
                <w:shd w:val="clear" w:color="auto" w:fill="FAED7D"/>
              </w:rPr>
              <w:t>이미지는 고정</w:t>
            </w:r>
            <w:r w:rsidRPr="00B72A57">
              <w:rPr>
                <w:rFonts w:ascii="굴림" w:eastAsia="굴림" w:hAnsi="굴림" w:cs="굴림"/>
                <w:color w:val="999999"/>
                <w:kern w:val="0"/>
                <w:sz w:val="24"/>
                <w:szCs w:val="24"/>
              </w:rPr>
              <w:t>되어 움직이지 않음 --&gt;</w:t>
            </w:r>
          </w:p>
          <w:p w14:paraId="0B06C03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rPr>
              <w:t>img</w:t>
            </w:r>
            <w:proofErr w:type="spellEnd"/>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"fixed"</w:t>
            </w:r>
            <w:r w:rsidRPr="00B72A57">
              <w:rPr>
                <w:rFonts w:ascii="굴림" w:eastAsia="굴림" w:hAnsi="굴림" w:cs="굴림"/>
                <w:color w:val="010101"/>
                <w:kern w:val="0"/>
                <w:sz w:val="24"/>
                <w:szCs w:val="24"/>
              </w:rPr>
              <w:t>&gt; </w:t>
            </w:r>
          </w:p>
          <w:p w14:paraId="1D084EB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62C011A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7D7116D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76862FA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14DE7209"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18"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34C97373"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19"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641498A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530FC6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350156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251A7F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결과화면)</w:t>
      </w:r>
    </w:p>
    <w:p w14:paraId="41A4CA1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9EA238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661FB5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7F2FCE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FDD501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857175E" w14:textId="368E0C14"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73EB6E5A" wp14:editId="0D0FE9EE">
            <wp:extent cx="3810000" cy="10223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22350"/>
                    </a:xfrm>
                    <a:prstGeom prst="rect">
                      <a:avLst/>
                    </a:prstGeom>
                    <a:noFill/>
                    <a:ln>
                      <a:noFill/>
                    </a:ln>
                  </pic:spPr>
                </pic:pic>
              </a:graphicData>
            </a:graphic>
          </wp:inline>
        </w:drawing>
      </w:r>
    </w:p>
    <w:p w14:paraId="002838C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2171D0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p>
    <w:p w14:paraId="6BC0B31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AA347A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p>
    <w:p w14:paraId="4500CAD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A71F5D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kern w:val="0"/>
          <w:sz w:val="36"/>
          <w:szCs w:val="36"/>
        </w:rPr>
        <w:t>2. float 속성</w:t>
      </w:r>
    </w:p>
    <w:p w14:paraId="10F1163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BEF19E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EC14A1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843734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float속성은 특정 요소가 다른 요소의 좌/우에 배치되도록 지정할 수 있다. </w:t>
      </w:r>
    </w:p>
    <w:p w14:paraId="1EA9288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A83B6E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A0D88A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44121E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roofErr w:type="spellStart"/>
      <w:r w:rsidRPr="00B72A57">
        <w:rPr>
          <w:rFonts w:ascii="굴림체" w:eastAsia="굴림체" w:hAnsi="굴림체" w:cs="굴림체"/>
          <w:color w:val="FF0000"/>
          <w:kern w:val="0"/>
          <w:sz w:val="24"/>
          <w:szCs w:val="24"/>
        </w:rPr>
        <w:t>주의할점</w:t>
      </w:r>
      <w:proofErr w:type="spellEnd"/>
      <w:r w:rsidRPr="00B72A57">
        <w:rPr>
          <w:rFonts w:ascii="굴림체" w:eastAsia="굴림체" w:hAnsi="굴림체" w:cs="굴림체"/>
          <w:color w:val="FF0000"/>
          <w:kern w:val="0"/>
          <w:sz w:val="24"/>
          <w:szCs w:val="24"/>
        </w:rPr>
        <w:t xml:space="preserve">! </w:t>
      </w:r>
      <w:r w:rsidRPr="00B72A57">
        <w:rPr>
          <w:rFonts w:ascii="굴림체" w:eastAsia="굴림체" w:hAnsi="굴림체" w:cs="굴림체"/>
          <w:kern w:val="0"/>
          <w:sz w:val="24"/>
          <w:szCs w:val="24"/>
        </w:rPr>
        <w:t xml:space="preserve">: </w:t>
      </w:r>
      <w:r w:rsidRPr="00B72A57">
        <w:rPr>
          <w:rFonts w:ascii="굴림체" w:eastAsia="굴림체" w:hAnsi="굴림체" w:cs="굴림체"/>
          <w:b/>
          <w:bCs/>
          <w:kern w:val="0"/>
          <w:sz w:val="24"/>
          <w:szCs w:val="24"/>
        </w:rPr>
        <w:t>position이 absolute나 fixed로 지정</w:t>
      </w:r>
      <w:r w:rsidRPr="00B72A57">
        <w:rPr>
          <w:rFonts w:ascii="굴림체" w:eastAsia="굴림체" w:hAnsi="굴림체" w:cs="굴림체"/>
          <w:kern w:val="0"/>
          <w:sz w:val="24"/>
          <w:szCs w:val="24"/>
        </w:rPr>
        <w:t xml:space="preserve">되어 있다면 해당 요소는 완전히 독립적인 위치를 갖는 것이므로 더 이상 문서 내에서 제어하지 않는 것으로 판단되어 </w:t>
      </w:r>
      <w:r w:rsidRPr="00B72A57">
        <w:rPr>
          <w:rFonts w:ascii="굴림체" w:eastAsia="굴림체" w:hAnsi="굴림체" w:cs="굴림체"/>
          <w:b/>
          <w:bCs/>
          <w:kern w:val="0"/>
          <w:sz w:val="24"/>
          <w:szCs w:val="24"/>
        </w:rPr>
        <w:t>float속성은 none으로 지정</w:t>
      </w:r>
      <w:r w:rsidRPr="00B72A57">
        <w:rPr>
          <w:rFonts w:ascii="굴림체" w:eastAsia="굴림체" w:hAnsi="굴림체" w:cs="굴림체"/>
          <w:kern w:val="0"/>
          <w:sz w:val="24"/>
          <w:szCs w:val="24"/>
        </w:rPr>
        <w:t>된다.</w:t>
      </w:r>
    </w:p>
    <w:p w14:paraId="11BD5DB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8C169C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F03125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tbl>
      <w:tblPr>
        <w:tblW w:w="6585" w:type="dxa"/>
        <w:tblCellMar>
          <w:left w:w="0" w:type="dxa"/>
          <w:right w:w="0" w:type="dxa"/>
        </w:tblCellMar>
        <w:tblLook w:val="04A0" w:firstRow="1" w:lastRow="0" w:firstColumn="1" w:lastColumn="0" w:noHBand="0" w:noVBand="1"/>
      </w:tblPr>
      <w:tblGrid>
        <w:gridCol w:w="3142"/>
        <w:gridCol w:w="3443"/>
      </w:tblGrid>
      <w:tr w:rsidR="00B72A57" w:rsidRPr="00B72A57" w14:paraId="16B33D06" w14:textId="77777777" w:rsidTr="00B72A57">
        <w:trPr>
          <w:trHeight w:val="360"/>
        </w:trPr>
        <w:tc>
          <w:tcPr>
            <w:tcW w:w="3135" w:type="dxa"/>
            <w:tcBorders>
              <w:top w:val="single" w:sz="6" w:space="0" w:color="CCCCCC"/>
              <w:left w:val="single" w:sz="6" w:space="0" w:color="CCCCCC"/>
              <w:bottom w:val="single" w:sz="6" w:space="0" w:color="CCCCCC"/>
              <w:right w:val="single" w:sz="6" w:space="0" w:color="CCCCCC"/>
            </w:tcBorders>
            <w:vAlign w:val="center"/>
            <w:hideMark/>
          </w:tcPr>
          <w:p w14:paraId="53E46049"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값</w:t>
            </w:r>
          </w:p>
        </w:tc>
        <w:tc>
          <w:tcPr>
            <w:tcW w:w="3435" w:type="dxa"/>
            <w:tcBorders>
              <w:top w:val="single" w:sz="6" w:space="0" w:color="CCCCCC"/>
              <w:bottom w:val="single" w:sz="6" w:space="0" w:color="CCCCCC"/>
              <w:right w:val="single" w:sz="6" w:space="0" w:color="CCCCCC"/>
            </w:tcBorders>
            <w:vAlign w:val="center"/>
            <w:hideMark/>
          </w:tcPr>
          <w:p w14:paraId="7B4EBCF0"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설명 </w:t>
            </w:r>
          </w:p>
        </w:tc>
      </w:tr>
      <w:tr w:rsidR="00B72A57" w:rsidRPr="00B72A57" w14:paraId="53F5DF40" w14:textId="77777777" w:rsidTr="00B72A57">
        <w:trPr>
          <w:trHeight w:val="360"/>
        </w:trPr>
        <w:tc>
          <w:tcPr>
            <w:tcW w:w="3135" w:type="dxa"/>
            <w:tcBorders>
              <w:left w:val="single" w:sz="6" w:space="0" w:color="CCCCCC"/>
              <w:bottom w:val="single" w:sz="6" w:space="0" w:color="CCCCCC"/>
              <w:right w:val="single" w:sz="6" w:space="0" w:color="CCCCCC"/>
            </w:tcBorders>
            <w:vAlign w:val="center"/>
            <w:hideMark/>
          </w:tcPr>
          <w:p w14:paraId="7538D024"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left </w:t>
            </w:r>
          </w:p>
        </w:tc>
        <w:tc>
          <w:tcPr>
            <w:tcW w:w="3435" w:type="dxa"/>
            <w:tcBorders>
              <w:bottom w:val="single" w:sz="6" w:space="0" w:color="CCCCCC"/>
              <w:right w:val="single" w:sz="6" w:space="0" w:color="CCCCCC"/>
            </w:tcBorders>
            <w:vAlign w:val="center"/>
            <w:hideMark/>
          </w:tcPr>
          <w:p w14:paraId="1F95E16D"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요소를 좌측 끝에 위치 </w:t>
            </w:r>
          </w:p>
        </w:tc>
      </w:tr>
      <w:tr w:rsidR="00B72A57" w:rsidRPr="00B72A57" w14:paraId="768B3619" w14:textId="77777777" w:rsidTr="00B72A57">
        <w:trPr>
          <w:trHeight w:val="360"/>
        </w:trPr>
        <w:tc>
          <w:tcPr>
            <w:tcW w:w="3135" w:type="dxa"/>
            <w:tcBorders>
              <w:left w:val="single" w:sz="6" w:space="0" w:color="CCCCCC"/>
              <w:bottom w:val="single" w:sz="6" w:space="0" w:color="CCCCCC"/>
              <w:right w:val="single" w:sz="6" w:space="0" w:color="CCCCCC"/>
            </w:tcBorders>
            <w:vAlign w:val="center"/>
            <w:hideMark/>
          </w:tcPr>
          <w:p w14:paraId="1A826D20"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right </w:t>
            </w:r>
          </w:p>
        </w:tc>
        <w:tc>
          <w:tcPr>
            <w:tcW w:w="3435" w:type="dxa"/>
            <w:tcBorders>
              <w:bottom w:val="single" w:sz="6" w:space="0" w:color="CCCCCC"/>
              <w:right w:val="single" w:sz="6" w:space="0" w:color="CCCCCC"/>
            </w:tcBorders>
            <w:vAlign w:val="center"/>
            <w:hideMark/>
          </w:tcPr>
          <w:p w14:paraId="18A1140F"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요소를 우측 끝에 위치 </w:t>
            </w:r>
          </w:p>
        </w:tc>
      </w:tr>
      <w:tr w:rsidR="00B72A57" w:rsidRPr="00B72A57" w14:paraId="26E0E3DF" w14:textId="77777777" w:rsidTr="00B72A57">
        <w:trPr>
          <w:trHeight w:val="360"/>
        </w:trPr>
        <w:tc>
          <w:tcPr>
            <w:tcW w:w="3135" w:type="dxa"/>
            <w:tcBorders>
              <w:left w:val="single" w:sz="6" w:space="0" w:color="CCCCCC"/>
              <w:bottom w:val="single" w:sz="6" w:space="0" w:color="CCCCCC"/>
              <w:right w:val="single" w:sz="6" w:space="0" w:color="CCCCCC"/>
            </w:tcBorders>
            <w:vAlign w:val="center"/>
            <w:hideMark/>
          </w:tcPr>
          <w:p w14:paraId="55A75531"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none </w:t>
            </w:r>
          </w:p>
        </w:tc>
        <w:tc>
          <w:tcPr>
            <w:tcW w:w="3435" w:type="dxa"/>
            <w:tcBorders>
              <w:bottom w:val="single" w:sz="6" w:space="0" w:color="CCCCCC"/>
              <w:right w:val="single" w:sz="6" w:space="0" w:color="CCCCCC"/>
            </w:tcBorders>
            <w:vAlign w:val="center"/>
            <w:hideMark/>
          </w:tcPr>
          <w:p w14:paraId="0F7C193D"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 xml:space="preserve">아무것도 </w:t>
            </w:r>
            <w:proofErr w:type="spellStart"/>
            <w:r w:rsidRPr="00B72A57">
              <w:rPr>
                <w:rFonts w:ascii="굴림" w:eastAsia="굴림" w:hAnsi="굴림" w:cs="굴림"/>
                <w:kern w:val="0"/>
                <w:sz w:val="24"/>
                <w:szCs w:val="24"/>
              </w:rPr>
              <w:t>지정안함</w:t>
            </w:r>
            <w:proofErr w:type="spellEnd"/>
            <w:r w:rsidRPr="00B72A57">
              <w:rPr>
                <w:rFonts w:ascii="굴림" w:eastAsia="굴림" w:hAnsi="굴림" w:cs="굴림"/>
                <w:kern w:val="0"/>
                <w:sz w:val="24"/>
                <w:szCs w:val="24"/>
              </w:rPr>
              <w:t> </w:t>
            </w:r>
          </w:p>
        </w:tc>
      </w:tr>
    </w:tbl>
    <w:p w14:paraId="1C92AA0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1914AA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DE98B0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388A69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C6C280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C4781D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E4CAF8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EF7B90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5080E36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B9FEAC8"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66"/>
        <w:gridCol w:w="8543"/>
        <w:gridCol w:w="117"/>
      </w:tblGrid>
      <w:tr w:rsidR="00B72A57" w:rsidRPr="00B72A57" w14:paraId="4B5DCA69"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40FF061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1299C84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30A4DB1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3F756A3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167821DD"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19B7CE04"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3B6721C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7E88B81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5E0A7B6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532C275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5FEEB63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63D0FB8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634E2F9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498409D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69799AF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793A381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4985AB3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2805F19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0711DF7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53B66EC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18C4E25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p w14:paraId="542C353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22</w:t>
            </w:r>
          </w:p>
          <w:p w14:paraId="3F016FDE"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23</w:t>
            </w:r>
          </w:p>
          <w:p w14:paraId="352D740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24</w:t>
            </w:r>
          </w:p>
          <w:p w14:paraId="2BC955B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25</w:t>
            </w:r>
          </w:p>
          <w:p w14:paraId="65E9014D"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26</w:t>
            </w:r>
          </w:p>
        </w:tc>
        <w:tc>
          <w:tcPr>
            <w:tcW w:w="0" w:type="auto"/>
            <w:shd w:val="clear" w:color="auto" w:fill="FAFAFA"/>
            <w:tcMar>
              <w:top w:w="90" w:type="dxa"/>
              <w:left w:w="0" w:type="dxa"/>
              <w:bottom w:w="90" w:type="dxa"/>
              <w:right w:w="0" w:type="dxa"/>
            </w:tcMar>
            <w:vAlign w:val="center"/>
            <w:hideMark/>
          </w:tcPr>
          <w:p w14:paraId="36E3C1F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5A93DB4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7550B48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342B32B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7845071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&gt;문서에 요소를 완전히 고정시키기&lt;/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0B2F010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254788E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445C604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26E5A95B"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div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padding</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10px</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539ED8A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'float' 속성을 'left'로 지정 */</w:t>
            </w:r>
          </w:p>
          <w:p w14:paraId="0FEB762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img.left</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571FD7E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float</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left</w:t>
            </w:r>
            <w:r w:rsidRPr="00B72A57">
              <w:rPr>
                <w:rFonts w:ascii="굴림" w:eastAsia="굴림" w:hAnsi="굴림" w:cs="굴림"/>
                <w:color w:val="FF3399"/>
                <w:kern w:val="0"/>
                <w:sz w:val="24"/>
                <w:szCs w:val="24"/>
                <w:shd w:val="clear" w:color="auto" w:fill="FAED7D"/>
              </w:rPr>
              <w:t>;</w:t>
            </w:r>
          </w:p>
          <w:p w14:paraId="7BAACC2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6266CB1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1C89D97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6F67A4B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762699B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41E47D0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759CD37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1C68CA2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이미지를 문서의 좌측 끝에 위치시킴. &lt;p&gt; 태그의 내용은 &lt;</w:t>
            </w:r>
            <w:proofErr w:type="spellStart"/>
            <w:r w:rsidRPr="00B72A57">
              <w:rPr>
                <w:rFonts w:ascii="굴림" w:eastAsia="굴림" w:hAnsi="굴림" w:cs="굴림"/>
                <w:color w:val="999999"/>
                <w:kern w:val="0"/>
                <w:sz w:val="24"/>
                <w:szCs w:val="24"/>
              </w:rPr>
              <w:t>img</w:t>
            </w:r>
            <w:proofErr w:type="spellEnd"/>
            <w:r w:rsidRPr="00B72A57">
              <w:rPr>
                <w:rFonts w:ascii="굴림" w:eastAsia="굴림" w:hAnsi="굴림" w:cs="굴림"/>
                <w:color w:val="999999"/>
                <w:kern w:val="0"/>
                <w:sz w:val="24"/>
                <w:szCs w:val="24"/>
              </w:rPr>
              <w:t>&gt; 태그에서 줄을 바꾸지 않고 바로 이어 나옴 --&gt;</w:t>
            </w:r>
          </w:p>
          <w:p w14:paraId="7B2113A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rPr>
              <w:t>img</w:t>
            </w:r>
            <w:proofErr w:type="spellEnd"/>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"left"</w:t>
            </w:r>
            <w:r w:rsidRPr="00B72A57">
              <w:rPr>
                <w:rFonts w:ascii="굴림" w:eastAsia="굴림" w:hAnsi="굴림" w:cs="굴림"/>
                <w:color w:val="010101"/>
                <w:kern w:val="0"/>
                <w:sz w:val="24"/>
                <w:szCs w:val="24"/>
              </w:rPr>
              <w:t>&gt; </w:t>
            </w:r>
          </w:p>
          <w:p w14:paraId="3EFC2924"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w:t>
            </w:r>
          </w:p>
          <w:p w14:paraId="6AC30F8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훌륭한 작품을 남긴 천재 화가로서, 그리고 위대한 학자이자 정치가였던 율곡 이이의 어머니로서 신사임당(申師任堂, 1504~1551). </w:t>
            </w:r>
          </w:p>
          <w:p w14:paraId="5837E338"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w:t>
            </w:r>
          </w:p>
          <w:p w14:paraId="7314BD1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7DA8500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3D135A3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2A77B317"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4D1E300D"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21"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1A26537E"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22"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682AFC7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424C87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22B1F2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B57BFB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061A19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C8047C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04DE8F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07F03A5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 xml:space="preserve">결과화면) </w:t>
      </w:r>
      <w:r w:rsidRPr="00B72A57">
        <w:rPr>
          <w:rFonts w:ascii="굴림체" w:eastAsia="굴림체" w:hAnsi="굴림체" w:cs="굴림체"/>
          <w:kern w:val="0"/>
          <w:sz w:val="24"/>
          <w:szCs w:val="24"/>
        </w:rPr>
        <w:t> </w:t>
      </w:r>
      <w:proofErr w:type="spellStart"/>
      <w:r w:rsidRPr="00B72A57">
        <w:rPr>
          <w:rFonts w:ascii="굴림체" w:eastAsia="굴림체" w:hAnsi="굴림체" w:cs="굴림체"/>
          <w:kern w:val="0"/>
          <w:sz w:val="24"/>
          <w:szCs w:val="24"/>
        </w:rPr>
        <w:t>이런식으로</w:t>
      </w:r>
      <w:proofErr w:type="spellEnd"/>
      <w:r w:rsidRPr="00B72A57">
        <w:rPr>
          <w:rFonts w:ascii="굴림체" w:eastAsia="굴림체" w:hAnsi="굴림체" w:cs="굴림체"/>
          <w:kern w:val="0"/>
          <w:sz w:val="24"/>
          <w:szCs w:val="24"/>
        </w:rPr>
        <w:t xml:space="preserve"> 이미지와 글을 한꺼번에 배치할 수 있다.</w:t>
      </w:r>
    </w:p>
    <w:p w14:paraId="25FB85F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D4FCE9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9B6547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2D36DF7" w14:textId="55CF8D48"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29F56929" wp14:editId="1D72BD29">
            <wp:extent cx="3810000" cy="12763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14:paraId="242E659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2FB0E1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14578A5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D627E6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698E12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2019E6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326D97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4709FF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color w:val="FF0000"/>
          <w:kern w:val="0"/>
          <w:sz w:val="36"/>
          <w:szCs w:val="36"/>
        </w:rPr>
        <w:t>좌우배치 해제하기 (clear)</w:t>
      </w:r>
    </w:p>
    <w:p w14:paraId="17E3802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float속성이 이미 적용되어 있는 요소가 있을 때, 한 줄에 같이 배치되는 다른 요소에서 이 속성을 지우고 싶을 때 이용한다.</w:t>
      </w:r>
    </w:p>
    <w:p w14:paraId="639D66F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tbl>
      <w:tblPr>
        <w:tblW w:w="5880" w:type="dxa"/>
        <w:tblCellMar>
          <w:left w:w="0" w:type="dxa"/>
          <w:right w:w="0" w:type="dxa"/>
        </w:tblCellMar>
        <w:tblLook w:val="04A0" w:firstRow="1" w:lastRow="0" w:firstColumn="1" w:lastColumn="0" w:noHBand="0" w:noVBand="1"/>
      </w:tblPr>
      <w:tblGrid>
        <w:gridCol w:w="2812"/>
        <w:gridCol w:w="3068"/>
      </w:tblGrid>
      <w:tr w:rsidR="00B72A57" w:rsidRPr="00B72A57" w14:paraId="59B13586" w14:textId="77777777" w:rsidTr="00B72A57">
        <w:trPr>
          <w:trHeight w:val="360"/>
        </w:trPr>
        <w:tc>
          <w:tcPr>
            <w:tcW w:w="2805" w:type="dxa"/>
            <w:tcBorders>
              <w:top w:val="single" w:sz="6" w:space="0" w:color="CCCCCC"/>
              <w:left w:val="single" w:sz="6" w:space="0" w:color="CCCCCC"/>
              <w:bottom w:val="single" w:sz="6" w:space="0" w:color="CCCCCC"/>
              <w:right w:val="single" w:sz="6" w:space="0" w:color="CCCCCC"/>
            </w:tcBorders>
            <w:vAlign w:val="center"/>
            <w:hideMark/>
          </w:tcPr>
          <w:p w14:paraId="28839328"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값</w:t>
            </w:r>
          </w:p>
        </w:tc>
        <w:tc>
          <w:tcPr>
            <w:tcW w:w="3060" w:type="dxa"/>
            <w:tcBorders>
              <w:top w:val="single" w:sz="6" w:space="0" w:color="CCCCCC"/>
              <w:bottom w:val="single" w:sz="6" w:space="0" w:color="CCCCCC"/>
              <w:right w:val="single" w:sz="6" w:space="0" w:color="CCCCCC"/>
            </w:tcBorders>
            <w:vAlign w:val="center"/>
            <w:hideMark/>
          </w:tcPr>
          <w:p w14:paraId="5AB12A50"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설명 </w:t>
            </w:r>
          </w:p>
        </w:tc>
      </w:tr>
      <w:tr w:rsidR="00B72A57" w:rsidRPr="00B72A57" w14:paraId="385BDDA5" w14:textId="77777777" w:rsidTr="00B72A57">
        <w:trPr>
          <w:trHeight w:val="360"/>
        </w:trPr>
        <w:tc>
          <w:tcPr>
            <w:tcW w:w="2805" w:type="dxa"/>
            <w:tcBorders>
              <w:left w:val="single" w:sz="6" w:space="0" w:color="CCCCCC"/>
              <w:bottom w:val="single" w:sz="6" w:space="0" w:color="CCCCCC"/>
              <w:right w:val="single" w:sz="6" w:space="0" w:color="CCCCCC"/>
            </w:tcBorders>
            <w:vAlign w:val="center"/>
            <w:hideMark/>
          </w:tcPr>
          <w:p w14:paraId="7E5F362F"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left </w:t>
            </w:r>
          </w:p>
        </w:tc>
        <w:tc>
          <w:tcPr>
            <w:tcW w:w="3060" w:type="dxa"/>
            <w:tcBorders>
              <w:bottom w:val="single" w:sz="6" w:space="0" w:color="CCCCCC"/>
              <w:right w:val="single" w:sz="6" w:space="0" w:color="CCCCCC"/>
            </w:tcBorders>
            <w:vAlign w:val="center"/>
            <w:hideMark/>
          </w:tcPr>
          <w:p w14:paraId="25AEA77B"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B72A57">
              <w:rPr>
                <w:rFonts w:ascii="굴림" w:eastAsia="굴림" w:hAnsi="굴림" w:cs="굴림"/>
                <w:kern w:val="0"/>
                <w:sz w:val="24"/>
                <w:szCs w:val="24"/>
              </w:rPr>
              <w:t>float:left</w:t>
            </w:r>
            <w:proofErr w:type="spellEnd"/>
            <w:r w:rsidRPr="00B72A57">
              <w:rPr>
                <w:rFonts w:ascii="굴림" w:eastAsia="굴림" w:hAnsi="굴림" w:cs="굴림"/>
                <w:kern w:val="0"/>
                <w:sz w:val="24"/>
                <w:szCs w:val="24"/>
              </w:rPr>
              <w:t xml:space="preserve"> 무효 </w:t>
            </w:r>
          </w:p>
        </w:tc>
      </w:tr>
      <w:tr w:rsidR="00B72A57" w:rsidRPr="00B72A57" w14:paraId="02A03203" w14:textId="77777777" w:rsidTr="00B72A57">
        <w:trPr>
          <w:trHeight w:val="360"/>
        </w:trPr>
        <w:tc>
          <w:tcPr>
            <w:tcW w:w="2805" w:type="dxa"/>
            <w:tcBorders>
              <w:left w:val="single" w:sz="6" w:space="0" w:color="CCCCCC"/>
              <w:bottom w:val="single" w:sz="6" w:space="0" w:color="CCCCCC"/>
              <w:right w:val="single" w:sz="6" w:space="0" w:color="CCCCCC"/>
            </w:tcBorders>
            <w:vAlign w:val="center"/>
            <w:hideMark/>
          </w:tcPr>
          <w:p w14:paraId="3752D31E"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right </w:t>
            </w:r>
          </w:p>
        </w:tc>
        <w:tc>
          <w:tcPr>
            <w:tcW w:w="3060" w:type="dxa"/>
            <w:tcBorders>
              <w:bottom w:val="single" w:sz="6" w:space="0" w:color="CCCCCC"/>
              <w:right w:val="single" w:sz="6" w:space="0" w:color="CCCCCC"/>
            </w:tcBorders>
            <w:vAlign w:val="center"/>
            <w:hideMark/>
          </w:tcPr>
          <w:p w14:paraId="7F79E702"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B72A57">
              <w:rPr>
                <w:rFonts w:ascii="굴림" w:eastAsia="굴림" w:hAnsi="굴림" w:cs="굴림"/>
                <w:kern w:val="0"/>
                <w:sz w:val="24"/>
                <w:szCs w:val="24"/>
              </w:rPr>
              <w:t>float:right</w:t>
            </w:r>
            <w:proofErr w:type="spellEnd"/>
            <w:r w:rsidRPr="00B72A57">
              <w:rPr>
                <w:rFonts w:ascii="굴림" w:eastAsia="굴림" w:hAnsi="굴림" w:cs="굴림"/>
                <w:kern w:val="0"/>
                <w:sz w:val="24"/>
                <w:szCs w:val="24"/>
              </w:rPr>
              <w:t xml:space="preserve"> 무효 </w:t>
            </w:r>
          </w:p>
        </w:tc>
      </w:tr>
      <w:tr w:rsidR="00B72A57" w:rsidRPr="00B72A57" w14:paraId="4B9D9A3C" w14:textId="77777777" w:rsidTr="00B72A57">
        <w:trPr>
          <w:trHeight w:val="360"/>
        </w:trPr>
        <w:tc>
          <w:tcPr>
            <w:tcW w:w="2805" w:type="dxa"/>
            <w:tcBorders>
              <w:left w:val="single" w:sz="6" w:space="0" w:color="CCCCCC"/>
              <w:bottom w:val="single" w:sz="6" w:space="0" w:color="CCCCCC"/>
              <w:right w:val="single" w:sz="6" w:space="0" w:color="CCCCCC"/>
            </w:tcBorders>
            <w:vAlign w:val="center"/>
            <w:hideMark/>
          </w:tcPr>
          <w:p w14:paraId="56AB6159"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both </w:t>
            </w:r>
          </w:p>
        </w:tc>
        <w:tc>
          <w:tcPr>
            <w:tcW w:w="3060" w:type="dxa"/>
            <w:tcBorders>
              <w:bottom w:val="single" w:sz="6" w:space="0" w:color="CCCCCC"/>
              <w:right w:val="single" w:sz="6" w:space="0" w:color="CCCCCC"/>
            </w:tcBorders>
            <w:vAlign w:val="center"/>
            <w:hideMark/>
          </w:tcPr>
          <w:p w14:paraId="07C27F62"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모든 float 무효 </w:t>
            </w:r>
          </w:p>
        </w:tc>
      </w:tr>
    </w:tbl>
    <w:p w14:paraId="7832BC2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D68DB2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4AACC0A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068DF0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3240E72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EEFEA2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10101"/>
          <w:kern w:val="0"/>
          <w:sz w:val="24"/>
          <w:szCs w:val="24"/>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286"/>
        <w:gridCol w:w="8668"/>
        <w:gridCol w:w="72"/>
      </w:tblGrid>
      <w:tr w:rsidR="00B72A57" w:rsidRPr="00B72A57" w14:paraId="332F13AC" w14:textId="77777777" w:rsidTr="00B72A57">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14:paraId="54F6BC19"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w:t>
            </w:r>
          </w:p>
          <w:p w14:paraId="189AF482"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w:t>
            </w:r>
          </w:p>
          <w:p w14:paraId="0BA2E88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3</w:t>
            </w:r>
          </w:p>
          <w:p w14:paraId="03BE8F6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4</w:t>
            </w:r>
          </w:p>
          <w:p w14:paraId="40913E63"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5</w:t>
            </w:r>
          </w:p>
          <w:p w14:paraId="1F13242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6</w:t>
            </w:r>
          </w:p>
          <w:p w14:paraId="3C5D900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7</w:t>
            </w:r>
          </w:p>
          <w:p w14:paraId="6C6B436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8</w:t>
            </w:r>
          </w:p>
          <w:p w14:paraId="6A0648C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9</w:t>
            </w:r>
          </w:p>
          <w:p w14:paraId="0E2292C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10</w:t>
            </w:r>
          </w:p>
          <w:p w14:paraId="5F665EC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11</w:t>
            </w:r>
          </w:p>
          <w:p w14:paraId="754F84E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12</w:t>
            </w:r>
          </w:p>
          <w:p w14:paraId="06AABF7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13</w:t>
            </w:r>
          </w:p>
          <w:p w14:paraId="5F7F92B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14</w:t>
            </w:r>
          </w:p>
          <w:p w14:paraId="3C2B6A1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15</w:t>
            </w:r>
          </w:p>
          <w:p w14:paraId="6890D8E1"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16</w:t>
            </w:r>
          </w:p>
          <w:p w14:paraId="17DD0D4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17</w:t>
            </w:r>
          </w:p>
          <w:p w14:paraId="16521E1A"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18</w:t>
            </w:r>
          </w:p>
          <w:p w14:paraId="67599AB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19</w:t>
            </w:r>
          </w:p>
          <w:p w14:paraId="7391656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20</w:t>
            </w:r>
          </w:p>
          <w:p w14:paraId="2BECE59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21</w:t>
            </w:r>
          </w:p>
          <w:p w14:paraId="3A315170"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22</w:t>
            </w:r>
          </w:p>
          <w:p w14:paraId="110DFF45"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23</w:t>
            </w:r>
          </w:p>
          <w:p w14:paraId="6106BBC7"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24</w:t>
            </w:r>
          </w:p>
          <w:p w14:paraId="5A5EA698"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25</w:t>
            </w:r>
          </w:p>
          <w:p w14:paraId="7C2A053C"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26</w:t>
            </w:r>
          </w:p>
          <w:p w14:paraId="7317BDD6"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27</w:t>
            </w:r>
          </w:p>
          <w:p w14:paraId="70DAC26F"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28</w:t>
            </w:r>
          </w:p>
          <w:p w14:paraId="13621ABB" w14:textId="77777777" w:rsidR="00B72A57" w:rsidRPr="00B72A57" w:rsidRDefault="00B72A57" w:rsidP="00B72A57">
            <w:pPr>
              <w:widowControl/>
              <w:wordWrap/>
              <w:autoSpaceDE/>
              <w:autoSpaceDN/>
              <w:spacing w:after="0" w:line="312" w:lineRule="auto"/>
              <w:jc w:val="right"/>
              <w:rPr>
                <w:rFonts w:ascii="굴림" w:eastAsia="굴림" w:hAnsi="굴림" w:cs="굴림"/>
                <w:color w:val="666666"/>
                <w:kern w:val="0"/>
                <w:sz w:val="24"/>
                <w:szCs w:val="24"/>
              </w:rPr>
            </w:pPr>
            <w:r w:rsidRPr="00B72A57">
              <w:rPr>
                <w:rFonts w:ascii="굴림" w:eastAsia="굴림" w:hAnsi="굴림" w:cs="굴림"/>
                <w:color w:val="666666"/>
                <w:kern w:val="0"/>
                <w:sz w:val="24"/>
                <w:szCs w:val="24"/>
              </w:rPr>
              <w:t>29</w:t>
            </w:r>
          </w:p>
        </w:tc>
        <w:tc>
          <w:tcPr>
            <w:tcW w:w="0" w:type="auto"/>
            <w:shd w:val="clear" w:color="auto" w:fill="FAFAFA"/>
            <w:tcMar>
              <w:top w:w="90" w:type="dxa"/>
              <w:left w:w="0" w:type="dxa"/>
              <w:bottom w:w="90" w:type="dxa"/>
              <w:right w:w="0" w:type="dxa"/>
            </w:tcMar>
            <w:vAlign w:val="center"/>
            <w:hideMark/>
          </w:tcPr>
          <w:p w14:paraId="35A83BE5"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!DOCTYPE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html</w:t>
            </w:r>
            <w:r w:rsidRPr="00B72A57">
              <w:rPr>
                <w:rFonts w:ascii="굴림" w:eastAsia="굴림" w:hAnsi="굴림" w:cs="굴림"/>
                <w:color w:val="010101"/>
                <w:kern w:val="0"/>
                <w:sz w:val="24"/>
                <w:szCs w:val="24"/>
              </w:rPr>
              <w:t>&gt;</w:t>
            </w:r>
          </w:p>
          <w:p w14:paraId="120E905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53C5274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4D80094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meta</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http-equiv</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"content-type"</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content</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"text/html; charset=euc-kr"</w:t>
            </w:r>
            <w:r w:rsidRPr="00B72A57">
              <w:rPr>
                <w:rFonts w:ascii="굴림" w:eastAsia="굴림" w:hAnsi="굴림" w:cs="굴림"/>
                <w:color w:val="0A9989"/>
                <w:kern w:val="0"/>
                <w:sz w:val="24"/>
                <w:szCs w:val="24"/>
              </w:rPr>
              <w:t>/</w:t>
            </w:r>
            <w:r w:rsidRPr="00B72A57">
              <w:rPr>
                <w:rFonts w:ascii="굴림" w:eastAsia="굴림" w:hAnsi="굴림" w:cs="굴림"/>
                <w:color w:val="010101"/>
                <w:kern w:val="0"/>
                <w:sz w:val="24"/>
                <w:szCs w:val="24"/>
              </w:rPr>
              <w:t>&gt;</w:t>
            </w:r>
          </w:p>
          <w:p w14:paraId="43F0139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&gt;float속성 강제로 해제하기&lt;/</w:t>
            </w:r>
            <w:r w:rsidRPr="00B72A57">
              <w:rPr>
                <w:rFonts w:ascii="굴림" w:eastAsia="굴림" w:hAnsi="굴림" w:cs="굴림"/>
                <w:color w:val="066DE2"/>
                <w:kern w:val="0"/>
                <w:sz w:val="24"/>
                <w:szCs w:val="24"/>
              </w:rPr>
              <w:t>title</w:t>
            </w:r>
            <w:r w:rsidRPr="00B72A57">
              <w:rPr>
                <w:rFonts w:ascii="굴림" w:eastAsia="굴림" w:hAnsi="굴림" w:cs="굴림"/>
                <w:color w:val="010101"/>
                <w:kern w:val="0"/>
                <w:sz w:val="24"/>
                <w:szCs w:val="24"/>
              </w:rPr>
              <w:t>&gt;</w:t>
            </w:r>
          </w:p>
          <w:p w14:paraId="6C2CC0A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link</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href</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"common.css"</w:t>
            </w:r>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rel</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"stylesheet"</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type</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"text/</w:t>
            </w:r>
            <w:proofErr w:type="spellStart"/>
            <w:r w:rsidRPr="00B72A57">
              <w:rPr>
                <w:rFonts w:ascii="굴림" w:eastAsia="굴림" w:hAnsi="굴림" w:cs="굴림"/>
                <w:color w:val="DF5000"/>
                <w:kern w:val="0"/>
                <w:sz w:val="24"/>
                <w:szCs w:val="24"/>
              </w:rPr>
              <w:t>css</w:t>
            </w:r>
            <w:proofErr w:type="spellEnd"/>
            <w:r w:rsidRPr="00B72A57">
              <w:rPr>
                <w:rFonts w:ascii="굴림" w:eastAsia="굴림" w:hAnsi="굴림" w:cs="굴림"/>
                <w:color w:val="DF5000"/>
                <w:kern w:val="0"/>
                <w:sz w:val="24"/>
                <w:szCs w:val="24"/>
              </w:rPr>
              <w:t>"</w:t>
            </w:r>
            <w:r w:rsidRPr="00B72A57">
              <w:rPr>
                <w:rFonts w:ascii="굴림" w:eastAsia="굴림" w:hAnsi="굴림" w:cs="굴림"/>
                <w:color w:val="010101"/>
                <w:kern w:val="0"/>
                <w:sz w:val="24"/>
                <w:szCs w:val="24"/>
              </w:rPr>
              <w:t>&gt;</w:t>
            </w:r>
          </w:p>
          <w:p w14:paraId="0BE6B77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2D19BF2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body</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background-color</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#F7FFF5</w:t>
            </w:r>
            <w:r w:rsidRPr="00B72A57">
              <w:rPr>
                <w:rFonts w:ascii="굴림" w:eastAsia="굴림" w:hAnsi="굴림" w:cs="굴림"/>
                <w:color w:val="FF3399"/>
                <w:kern w:val="0"/>
                <w:sz w:val="24"/>
                <w:szCs w:val="24"/>
              </w:rPr>
              <w:t>;</w:t>
            </w:r>
            <w:r w:rsidRPr="00B72A57">
              <w:rPr>
                <w:rFonts w:ascii="굴림" w:eastAsia="굴림" w:hAnsi="굴림" w:cs="굴림"/>
                <w:color w:val="010101"/>
                <w:kern w:val="0"/>
                <w:sz w:val="24"/>
                <w:szCs w:val="24"/>
              </w:rPr>
              <w:t>}</w:t>
            </w:r>
          </w:p>
          <w:p w14:paraId="4FC804DA"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div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padding</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10px</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476F016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본문 내 이미지 요소의 'float' 속성을 'left'로 지정 */</w:t>
            </w:r>
          </w:p>
          <w:p w14:paraId="0896917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proofErr w:type="spellStart"/>
            <w:r w:rsidRPr="00B72A57">
              <w:rPr>
                <w:rFonts w:ascii="굴림" w:eastAsia="굴림" w:hAnsi="굴림" w:cs="굴림"/>
                <w:color w:val="FF3399"/>
                <w:kern w:val="0"/>
                <w:sz w:val="24"/>
                <w:szCs w:val="24"/>
              </w:rPr>
              <w:t>img.left</w:t>
            </w:r>
            <w:proofErr w:type="spellEnd"/>
            <w:r w:rsidRPr="00B72A57">
              <w:rPr>
                <w:rFonts w:ascii="굴림" w:eastAsia="굴림" w:hAnsi="굴림" w:cs="굴림"/>
                <w:color w:val="FF3399"/>
                <w:kern w:val="0"/>
                <w:sz w:val="24"/>
                <w:szCs w:val="24"/>
              </w:rPr>
              <w:t>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13570DB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float</w:t>
            </w:r>
            <w:r w:rsidRPr="00B72A57">
              <w:rPr>
                <w:rFonts w:ascii="굴림" w:eastAsia="굴림" w:hAnsi="굴림" w:cs="굴림"/>
                <w:color w:val="FF3399"/>
                <w:kern w:val="0"/>
                <w:sz w:val="24"/>
                <w:szCs w:val="24"/>
              </w:rPr>
              <w:t>:</w:t>
            </w:r>
            <w:r w:rsidRPr="00B72A57">
              <w:rPr>
                <w:rFonts w:ascii="굴림" w:eastAsia="굴림" w:hAnsi="굴림" w:cs="굴림"/>
                <w:color w:val="0066CC"/>
                <w:kern w:val="0"/>
                <w:sz w:val="24"/>
                <w:szCs w:val="24"/>
              </w:rPr>
              <w:t> left</w:t>
            </w:r>
            <w:r w:rsidRPr="00B72A57">
              <w:rPr>
                <w:rFonts w:ascii="굴림" w:eastAsia="굴림" w:hAnsi="굴림" w:cs="굴림"/>
                <w:color w:val="FF3399"/>
                <w:kern w:val="0"/>
                <w:sz w:val="24"/>
                <w:szCs w:val="24"/>
              </w:rPr>
              <w:t>;</w:t>
            </w:r>
          </w:p>
          <w:p w14:paraId="0DB5377D"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7C1E775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w:t>
            </w:r>
            <w:r w:rsidRPr="00B72A57">
              <w:rPr>
                <w:rFonts w:ascii="굴림" w:eastAsia="굴림" w:hAnsi="굴림" w:cs="굴림"/>
                <w:color w:val="999999"/>
                <w:kern w:val="0"/>
                <w:sz w:val="24"/>
                <w:szCs w:val="24"/>
              </w:rPr>
              <w:t>/* &lt;</w:t>
            </w:r>
            <w:proofErr w:type="spellStart"/>
            <w:r w:rsidRPr="00B72A57">
              <w:rPr>
                <w:rFonts w:ascii="굴림" w:eastAsia="굴림" w:hAnsi="굴림" w:cs="굴림"/>
                <w:color w:val="999999"/>
                <w:kern w:val="0"/>
                <w:sz w:val="24"/>
                <w:szCs w:val="24"/>
              </w:rPr>
              <w:t>img</w:t>
            </w:r>
            <w:proofErr w:type="spellEnd"/>
            <w:r w:rsidRPr="00B72A57">
              <w:rPr>
                <w:rFonts w:ascii="굴림" w:eastAsia="굴림" w:hAnsi="굴림" w:cs="굴림"/>
                <w:color w:val="999999"/>
                <w:kern w:val="0"/>
                <w:sz w:val="24"/>
                <w:szCs w:val="24"/>
              </w:rPr>
              <w:t>&gt; 태그의 다음에 나오는 &lt;p&gt;에서 'float' 속성을 완전히 해제. 이로 인해 ①에서 지정한 'float' 속성도 함께 강제로 해제 되므로 이미지 다음 줄에 단락이 위치 */</w:t>
            </w:r>
          </w:p>
          <w:p w14:paraId="37D663D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FF3399"/>
                <w:kern w:val="0"/>
                <w:sz w:val="24"/>
                <w:szCs w:val="24"/>
              </w:rPr>
              <w:t>      p </w:t>
            </w:r>
            <w:r w:rsidRPr="00B72A57">
              <w:rPr>
                <w:rFonts w:ascii="굴림" w:eastAsia="굴림" w:hAnsi="굴림" w:cs="굴림"/>
                <w:color w:val="010101"/>
                <w:kern w:val="0"/>
                <w:sz w:val="24"/>
                <w:szCs w:val="24"/>
              </w:rPr>
              <w:t>{</w:t>
            </w:r>
            <w:r w:rsidRPr="00B72A57">
              <w:rPr>
                <w:rFonts w:ascii="굴림" w:eastAsia="굴림" w:hAnsi="굴림" w:cs="굴림"/>
                <w:color w:val="0099CC"/>
                <w:kern w:val="0"/>
                <w:sz w:val="24"/>
                <w:szCs w:val="24"/>
              </w:rPr>
              <w:t> </w:t>
            </w:r>
          </w:p>
          <w:p w14:paraId="36C1BB9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99CC"/>
                <w:kern w:val="0"/>
                <w:sz w:val="24"/>
                <w:szCs w:val="24"/>
              </w:rPr>
              <w:t>       </w:t>
            </w:r>
            <w:r w:rsidRPr="00B72A57">
              <w:rPr>
                <w:rFonts w:ascii="굴림" w:eastAsia="굴림" w:hAnsi="굴림" w:cs="굴림"/>
                <w:color w:val="0099CC"/>
                <w:kern w:val="0"/>
                <w:sz w:val="24"/>
                <w:szCs w:val="24"/>
                <w:shd w:val="clear" w:color="auto" w:fill="FAED7D"/>
              </w:rPr>
              <w:t>clear</w:t>
            </w:r>
            <w:r w:rsidRPr="00B72A57">
              <w:rPr>
                <w:rFonts w:ascii="굴림" w:eastAsia="굴림" w:hAnsi="굴림" w:cs="굴림"/>
                <w:color w:val="FF3399"/>
                <w:kern w:val="0"/>
                <w:sz w:val="24"/>
                <w:szCs w:val="24"/>
                <w:shd w:val="clear" w:color="auto" w:fill="FAED7D"/>
              </w:rPr>
              <w:t>:</w:t>
            </w:r>
            <w:r w:rsidRPr="00B72A57">
              <w:rPr>
                <w:rFonts w:ascii="굴림" w:eastAsia="굴림" w:hAnsi="굴림" w:cs="굴림"/>
                <w:color w:val="0066CC"/>
                <w:kern w:val="0"/>
                <w:sz w:val="24"/>
                <w:szCs w:val="24"/>
                <w:shd w:val="clear" w:color="auto" w:fill="FAED7D"/>
              </w:rPr>
              <w:t> left</w:t>
            </w:r>
            <w:r w:rsidRPr="00B72A57">
              <w:rPr>
                <w:rFonts w:ascii="굴림" w:eastAsia="굴림" w:hAnsi="굴림" w:cs="굴림"/>
                <w:color w:val="FF3399"/>
                <w:kern w:val="0"/>
                <w:sz w:val="24"/>
                <w:szCs w:val="24"/>
                <w:shd w:val="clear" w:color="auto" w:fill="FAED7D"/>
              </w:rPr>
              <w:t>;</w:t>
            </w:r>
          </w:p>
          <w:p w14:paraId="4145C94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066CC"/>
                <w:kern w:val="0"/>
                <w:sz w:val="24"/>
                <w:szCs w:val="24"/>
              </w:rPr>
              <w:t>     </w:t>
            </w:r>
            <w:r w:rsidRPr="00B72A57">
              <w:rPr>
                <w:rFonts w:ascii="굴림" w:eastAsia="굴림" w:hAnsi="굴림" w:cs="굴림"/>
                <w:color w:val="010101"/>
                <w:kern w:val="0"/>
                <w:sz w:val="24"/>
                <w:szCs w:val="24"/>
              </w:rPr>
              <w:t>}</w:t>
            </w:r>
          </w:p>
          <w:p w14:paraId="2D47583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style</w:t>
            </w:r>
            <w:r w:rsidRPr="00B72A57">
              <w:rPr>
                <w:rFonts w:ascii="굴림" w:eastAsia="굴림" w:hAnsi="굴림" w:cs="굴림"/>
                <w:color w:val="010101"/>
                <w:kern w:val="0"/>
                <w:sz w:val="24"/>
                <w:szCs w:val="24"/>
              </w:rPr>
              <w:t>&gt;</w:t>
            </w:r>
          </w:p>
          <w:p w14:paraId="25105BB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head</w:t>
            </w:r>
            <w:r w:rsidRPr="00B72A57">
              <w:rPr>
                <w:rFonts w:ascii="굴림" w:eastAsia="굴림" w:hAnsi="굴림" w:cs="굴림"/>
                <w:color w:val="010101"/>
                <w:kern w:val="0"/>
                <w:sz w:val="24"/>
                <w:szCs w:val="24"/>
              </w:rPr>
              <w:t>&gt;</w:t>
            </w:r>
          </w:p>
          <w:p w14:paraId="7F9B99F3"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0F6E0600"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0AE8F842"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 신사임당 &lt;/</w:t>
            </w:r>
            <w:r w:rsidRPr="00B72A57">
              <w:rPr>
                <w:rFonts w:ascii="굴림" w:eastAsia="굴림" w:hAnsi="굴림" w:cs="굴림"/>
                <w:color w:val="066DE2"/>
                <w:kern w:val="0"/>
                <w:sz w:val="24"/>
                <w:szCs w:val="24"/>
              </w:rPr>
              <w:t>h1</w:t>
            </w:r>
            <w:r w:rsidRPr="00B72A57">
              <w:rPr>
                <w:rFonts w:ascii="굴림" w:eastAsia="굴림" w:hAnsi="굴림" w:cs="굴림"/>
                <w:color w:val="010101"/>
                <w:kern w:val="0"/>
                <w:sz w:val="24"/>
                <w:szCs w:val="24"/>
              </w:rPr>
              <w:t>&gt;</w:t>
            </w:r>
          </w:p>
          <w:p w14:paraId="2688AFAE"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r w:rsidRPr="00B72A57">
              <w:rPr>
                <w:rFonts w:ascii="굴림" w:eastAsia="굴림" w:hAnsi="굴림" w:cs="굴림"/>
                <w:color w:val="999999"/>
                <w:kern w:val="0"/>
                <w:sz w:val="24"/>
                <w:szCs w:val="24"/>
              </w:rPr>
              <w:t>&lt;!-- 이미지를 단락의 왼쪽으로 배치 --&gt;</w:t>
            </w:r>
          </w:p>
          <w:p w14:paraId="64C8666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proofErr w:type="spellStart"/>
            <w:r w:rsidRPr="00B72A57">
              <w:rPr>
                <w:rFonts w:ascii="굴림" w:eastAsia="굴림" w:hAnsi="굴림" w:cs="굴림"/>
                <w:color w:val="066DE2"/>
                <w:kern w:val="0"/>
                <w:sz w:val="24"/>
                <w:szCs w:val="24"/>
              </w:rPr>
              <w:t>img</w:t>
            </w:r>
            <w:proofErr w:type="spellEnd"/>
            <w:r w:rsidRPr="00B72A57">
              <w:rPr>
                <w:rFonts w:ascii="굴림" w:eastAsia="굴림" w:hAnsi="굴림" w:cs="굴림"/>
                <w:color w:val="010101"/>
                <w:kern w:val="0"/>
                <w:sz w:val="24"/>
                <w:szCs w:val="24"/>
              </w:rPr>
              <w:t> </w:t>
            </w:r>
            <w:proofErr w:type="spellStart"/>
            <w:r w:rsidRPr="00B72A57">
              <w:rPr>
                <w:rFonts w:ascii="굴림" w:eastAsia="굴림" w:hAnsi="굴림" w:cs="굴림"/>
                <w:color w:val="0A9989"/>
                <w:kern w:val="0"/>
                <w:sz w:val="24"/>
                <w:szCs w:val="24"/>
              </w:rPr>
              <w:t>src</w:t>
            </w:r>
            <w:proofErr w:type="spellEnd"/>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w:t>
            </w:r>
            <w:proofErr w:type="spellStart"/>
            <w:r w:rsidRPr="00B72A57">
              <w:rPr>
                <w:rFonts w:ascii="굴림" w:eastAsia="굴림" w:hAnsi="굴림" w:cs="굴림"/>
                <w:color w:val="DF5000"/>
                <w:kern w:val="0"/>
                <w:sz w:val="24"/>
                <w:szCs w:val="24"/>
              </w:rPr>
              <w:t>imgs</w:t>
            </w:r>
            <w:proofErr w:type="spellEnd"/>
            <w:r w:rsidRPr="00B72A57">
              <w:rPr>
                <w:rFonts w:ascii="굴림" w:eastAsia="굴림" w:hAnsi="굴림" w:cs="굴림"/>
                <w:color w:val="DF5000"/>
                <w:kern w:val="0"/>
                <w:sz w:val="24"/>
                <w:szCs w:val="24"/>
              </w:rPr>
              <w:t>/position.jpg"</w:t>
            </w:r>
            <w:r w:rsidRPr="00B72A57">
              <w:rPr>
                <w:rFonts w:ascii="굴림" w:eastAsia="굴림" w:hAnsi="굴림" w:cs="굴림"/>
                <w:color w:val="010101"/>
                <w:kern w:val="0"/>
                <w:sz w:val="24"/>
                <w:szCs w:val="24"/>
              </w:rPr>
              <w:t> </w:t>
            </w:r>
            <w:r w:rsidRPr="00B72A57">
              <w:rPr>
                <w:rFonts w:ascii="굴림" w:eastAsia="굴림" w:hAnsi="굴림" w:cs="굴림"/>
                <w:color w:val="0A9989"/>
                <w:kern w:val="0"/>
                <w:sz w:val="24"/>
                <w:szCs w:val="24"/>
              </w:rPr>
              <w:t>class</w:t>
            </w:r>
            <w:r w:rsidRPr="00B72A57">
              <w:rPr>
                <w:rFonts w:ascii="굴림" w:eastAsia="굴림" w:hAnsi="굴림" w:cs="굴림"/>
                <w:color w:val="010101"/>
                <w:kern w:val="0"/>
                <w:sz w:val="24"/>
                <w:szCs w:val="24"/>
              </w:rPr>
              <w:t>=</w:t>
            </w:r>
            <w:r w:rsidRPr="00B72A57">
              <w:rPr>
                <w:rFonts w:ascii="굴림" w:eastAsia="굴림" w:hAnsi="굴림" w:cs="굴림"/>
                <w:color w:val="DF5000"/>
                <w:kern w:val="0"/>
                <w:sz w:val="24"/>
                <w:szCs w:val="24"/>
              </w:rPr>
              <w:t>"left"</w:t>
            </w:r>
            <w:r w:rsidRPr="00B72A57">
              <w:rPr>
                <w:rFonts w:ascii="굴림" w:eastAsia="굴림" w:hAnsi="굴림" w:cs="굴림"/>
                <w:color w:val="010101"/>
                <w:kern w:val="0"/>
                <w:sz w:val="24"/>
                <w:szCs w:val="24"/>
              </w:rPr>
              <w:t>&gt; </w:t>
            </w:r>
          </w:p>
          <w:p w14:paraId="770E309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&gt;시와 그림에 능한 예술가이자 율곡 이이를 낳은 훌륭한 어머니. 48세를 일기로 작고할 때까지 그리 길지 않은 삶을 살았지만, 훌륭한 작품을 남긴 천재 화가로서, 그리고 위대한 학자이자 정치가였던 율곡 이이의 어머니로서 신사임당(申師任堂, 1504~1551). 사임당은 현모양처(賢母良妻)를 상징하는 인물로 5세기가 지난 오늘날에도 여전히 </w:t>
            </w:r>
            <w:proofErr w:type="spellStart"/>
            <w:r w:rsidRPr="00B72A57">
              <w:rPr>
                <w:rFonts w:ascii="굴림" w:eastAsia="굴림" w:hAnsi="굴림" w:cs="굴림"/>
                <w:color w:val="010101"/>
                <w:kern w:val="0"/>
                <w:sz w:val="24"/>
                <w:szCs w:val="24"/>
              </w:rPr>
              <w:t>추앙받고</w:t>
            </w:r>
            <w:proofErr w:type="spellEnd"/>
            <w:r w:rsidRPr="00B72A57">
              <w:rPr>
                <w:rFonts w:ascii="굴림" w:eastAsia="굴림" w:hAnsi="굴림" w:cs="굴림"/>
                <w:color w:val="010101"/>
                <w:kern w:val="0"/>
                <w:sz w:val="24"/>
                <w:szCs w:val="24"/>
              </w:rPr>
              <w:t> 있다. &lt;/</w:t>
            </w:r>
            <w:r w:rsidRPr="00B72A57">
              <w:rPr>
                <w:rFonts w:ascii="굴림" w:eastAsia="굴림" w:hAnsi="굴림" w:cs="굴림"/>
                <w:color w:val="066DE2"/>
                <w:kern w:val="0"/>
                <w:sz w:val="24"/>
                <w:szCs w:val="24"/>
              </w:rPr>
              <w:t>p</w:t>
            </w:r>
            <w:r w:rsidRPr="00B72A57">
              <w:rPr>
                <w:rFonts w:ascii="굴림" w:eastAsia="굴림" w:hAnsi="굴림" w:cs="굴림"/>
                <w:color w:val="010101"/>
                <w:kern w:val="0"/>
                <w:sz w:val="24"/>
                <w:szCs w:val="24"/>
              </w:rPr>
              <w:t>&gt;</w:t>
            </w:r>
          </w:p>
          <w:p w14:paraId="766C3979"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div</w:t>
            </w:r>
            <w:r w:rsidRPr="00B72A57">
              <w:rPr>
                <w:rFonts w:ascii="굴림" w:eastAsia="굴림" w:hAnsi="굴림" w:cs="굴림"/>
                <w:color w:val="010101"/>
                <w:kern w:val="0"/>
                <w:sz w:val="24"/>
                <w:szCs w:val="24"/>
              </w:rPr>
              <w:t>&gt;</w:t>
            </w:r>
          </w:p>
          <w:p w14:paraId="30E5BE96"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&lt;/</w:t>
            </w:r>
            <w:r w:rsidRPr="00B72A57">
              <w:rPr>
                <w:rFonts w:ascii="굴림" w:eastAsia="굴림" w:hAnsi="굴림" w:cs="굴림"/>
                <w:color w:val="066DE2"/>
                <w:kern w:val="0"/>
                <w:sz w:val="24"/>
                <w:szCs w:val="24"/>
              </w:rPr>
              <w:t>body</w:t>
            </w:r>
            <w:r w:rsidRPr="00B72A57">
              <w:rPr>
                <w:rFonts w:ascii="굴림" w:eastAsia="굴림" w:hAnsi="굴림" w:cs="굴림"/>
                <w:color w:val="010101"/>
                <w:kern w:val="0"/>
                <w:sz w:val="24"/>
                <w:szCs w:val="24"/>
              </w:rPr>
              <w:t>&gt;</w:t>
            </w:r>
          </w:p>
          <w:p w14:paraId="78CD3C0F"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&lt;/</w:t>
            </w:r>
            <w:r w:rsidRPr="00B72A57">
              <w:rPr>
                <w:rFonts w:ascii="굴림" w:eastAsia="굴림" w:hAnsi="굴림" w:cs="굴림"/>
                <w:color w:val="066DE2"/>
                <w:kern w:val="0"/>
                <w:sz w:val="24"/>
                <w:szCs w:val="24"/>
              </w:rPr>
              <w:t>html</w:t>
            </w:r>
            <w:r w:rsidRPr="00B72A57">
              <w:rPr>
                <w:rFonts w:ascii="굴림" w:eastAsia="굴림" w:hAnsi="굴림" w:cs="굴림"/>
                <w:color w:val="010101"/>
                <w:kern w:val="0"/>
                <w:sz w:val="24"/>
                <w:szCs w:val="24"/>
              </w:rPr>
              <w:t>&gt;</w:t>
            </w:r>
          </w:p>
          <w:p w14:paraId="7485F4CC" w14:textId="77777777" w:rsidR="00B72A57" w:rsidRPr="00B72A57" w:rsidRDefault="00B72A57" w:rsidP="00B72A57">
            <w:pPr>
              <w:widowControl/>
              <w:wordWrap/>
              <w:autoSpaceDE/>
              <w:autoSpaceDN/>
              <w:spacing w:after="0" w:line="312" w:lineRule="auto"/>
              <w:jc w:val="left"/>
              <w:rPr>
                <w:rFonts w:ascii="굴림" w:eastAsia="굴림" w:hAnsi="굴림" w:cs="굴림"/>
                <w:color w:val="010101"/>
                <w:kern w:val="0"/>
                <w:sz w:val="24"/>
                <w:szCs w:val="24"/>
              </w:rPr>
            </w:pPr>
            <w:r w:rsidRPr="00B72A57">
              <w:rPr>
                <w:rFonts w:ascii="굴림" w:eastAsia="굴림" w:hAnsi="굴림" w:cs="굴림"/>
                <w:color w:val="010101"/>
                <w:kern w:val="0"/>
                <w:sz w:val="24"/>
                <w:szCs w:val="24"/>
              </w:rPr>
              <w:t> </w:t>
            </w:r>
          </w:p>
          <w:p w14:paraId="520D1EEF" w14:textId="77777777" w:rsidR="00B72A57" w:rsidRPr="00B72A57" w:rsidRDefault="007405A8" w:rsidP="00B72A57">
            <w:pPr>
              <w:widowControl/>
              <w:wordWrap/>
              <w:autoSpaceDE/>
              <w:autoSpaceDN/>
              <w:spacing w:after="0" w:line="240" w:lineRule="auto"/>
              <w:jc w:val="right"/>
              <w:rPr>
                <w:rFonts w:ascii="굴림" w:eastAsia="굴림" w:hAnsi="굴림" w:cs="굴림"/>
                <w:i/>
                <w:iCs/>
                <w:kern w:val="0"/>
                <w:sz w:val="14"/>
                <w:szCs w:val="14"/>
              </w:rPr>
            </w:pPr>
            <w:hyperlink r:id="rId24" w:anchor="e" w:tgtFrame="_blank" w:history="1">
              <w:r w:rsidR="00B72A57" w:rsidRPr="00B72A57">
                <w:rPr>
                  <w:rFonts w:ascii="굴림" w:eastAsia="굴림" w:hAnsi="굴림" w:cs="굴림"/>
                  <w:i/>
                  <w:iCs/>
                  <w:color w:val="E5E5E5"/>
                  <w:kern w:val="0"/>
                  <w:sz w:val="14"/>
                  <w:szCs w:val="14"/>
                  <w:u w:val="single"/>
                </w:rPr>
                <w:t>Colored by Color Scripter</w:t>
              </w:r>
            </w:hyperlink>
          </w:p>
        </w:tc>
        <w:tc>
          <w:tcPr>
            <w:tcW w:w="0" w:type="auto"/>
            <w:shd w:val="clear" w:color="auto" w:fill="FAFAFA"/>
            <w:tcMar>
              <w:top w:w="0" w:type="dxa"/>
              <w:left w:w="0" w:type="dxa"/>
              <w:bottom w:w="60" w:type="dxa"/>
              <w:right w:w="30" w:type="dxa"/>
            </w:tcMar>
            <w:vAlign w:val="bottom"/>
            <w:hideMark/>
          </w:tcPr>
          <w:p w14:paraId="5C689528" w14:textId="77777777" w:rsidR="00B72A57" w:rsidRPr="00B72A57" w:rsidRDefault="007405A8" w:rsidP="00B72A57">
            <w:pPr>
              <w:widowControl/>
              <w:wordWrap/>
              <w:autoSpaceDE/>
              <w:autoSpaceDN/>
              <w:spacing w:after="0" w:line="240" w:lineRule="auto"/>
              <w:jc w:val="left"/>
              <w:rPr>
                <w:rFonts w:ascii="굴림" w:eastAsia="굴림" w:hAnsi="굴림" w:cs="굴림"/>
                <w:kern w:val="0"/>
                <w:sz w:val="24"/>
                <w:szCs w:val="24"/>
              </w:rPr>
            </w:pPr>
            <w:hyperlink r:id="rId25" w:anchor="e" w:tgtFrame="_blank" w:history="1">
              <w:r w:rsidR="00B72A57" w:rsidRPr="00B72A57">
                <w:rPr>
                  <w:rFonts w:ascii="굴림" w:eastAsia="굴림" w:hAnsi="굴림" w:cs="굴림"/>
                  <w:color w:val="FFFFFF"/>
                  <w:kern w:val="0"/>
                  <w:sz w:val="14"/>
                  <w:szCs w:val="14"/>
                  <w:u w:val="single"/>
                  <w:shd w:val="clear" w:color="auto" w:fill="E5E5E5"/>
                </w:rPr>
                <w:t>cs</w:t>
              </w:r>
            </w:hyperlink>
          </w:p>
        </w:tc>
      </w:tr>
    </w:tbl>
    <w:p w14:paraId="301275CB"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4F3DAB1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0BD949A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9EA68C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20C2521E"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59D508BC"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u w:val="single"/>
        </w:rPr>
        <w:t>결과화면)</w:t>
      </w:r>
    </w:p>
    <w:p w14:paraId="1FD0DAEF"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A6BC8F5" w14:textId="20D363F2"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center"/>
        <w:rPr>
          <w:rFonts w:ascii="굴림체" w:eastAsia="굴림체" w:hAnsi="굴림체" w:cs="굴림체"/>
          <w:kern w:val="0"/>
          <w:sz w:val="24"/>
          <w:szCs w:val="24"/>
        </w:rPr>
      </w:pPr>
      <w:r w:rsidRPr="00B72A57">
        <w:rPr>
          <w:rFonts w:ascii="굴림체" w:eastAsia="굴림체" w:hAnsi="굴림체" w:cs="굴림체"/>
          <w:noProof/>
          <w:kern w:val="0"/>
          <w:sz w:val="24"/>
          <w:szCs w:val="24"/>
        </w:rPr>
        <w:drawing>
          <wp:inline distT="0" distB="0" distL="0" distR="0" wp14:anchorId="46D0041D" wp14:editId="1068D581">
            <wp:extent cx="3810000" cy="1466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14:paraId="04093972"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70ED871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6364F597"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32E9984"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kern w:val="0"/>
          <w:sz w:val="36"/>
          <w:szCs w:val="36"/>
        </w:rPr>
        <w:t>배치방식 변경하기 (display)</w:t>
      </w:r>
    </w:p>
    <w:p w14:paraId="6A5ABDE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block 요소 : &lt;div&gt; &lt;p&gt; 같이 한 줄에 하나씩 배치되는 것을 말한다.</w:t>
      </w:r>
    </w:p>
    <w:p w14:paraId="659A7A1A"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kern w:val="0"/>
          <w:sz w:val="24"/>
          <w:szCs w:val="24"/>
        </w:rPr>
        <w:t xml:space="preserve">* inline 요소 : &lt;span&gt; 과 같이 하나 줄에 </w:t>
      </w:r>
      <w:proofErr w:type="spellStart"/>
      <w:r w:rsidRPr="00B72A57">
        <w:rPr>
          <w:rFonts w:ascii="굴림체" w:eastAsia="굴림체" w:hAnsi="굴림체" w:cs="굴림체"/>
          <w:kern w:val="0"/>
          <w:sz w:val="24"/>
          <w:szCs w:val="24"/>
        </w:rPr>
        <w:t>여러개씩</w:t>
      </w:r>
      <w:proofErr w:type="spellEnd"/>
      <w:r w:rsidRPr="00B72A57">
        <w:rPr>
          <w:rFonts w:ascii="굴림체" w:eastAsia="굴림체" w:hAnsi="굴림체" w:cs="굴림체"/>
          <w:kern w:val="0"/>
          <w:sz w:val="24"/>
          <w:szCs w:val="24"/>
        </w:rPr>
        <w:t xml:space="preserve"> 배치되는 것을 말한다.</w:t>
      </w:r>
    </w:p>
    <w:p w14:paraId="3D204FE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1BA53D2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kern w:val="0"/>
          <w:sz w:val="24"/>
          <w:szCs w:val="24"/>
        </w:rPr>
        <w:t xml:space="preserve">우선순위는 position, float </w:t>
      </w:r>
      <w:r w:rsidRPr="00B72A57">
        <w:rPr>
          <w:rFonts w:ascii="굴림체" w:eastAsia="굴림체" w:hAnsi="굴림체" w:cs="굴림체"/>
          <w:kern w:val="0"/>
          <w:sz w:val="24"/>
          <w:szCs w:val="24"/>
        </w:rPr>
        <w:t xml:space="preserve">이다. display는 포지션 속성이나 플로트 속성값에  따라서 </w:t>
      </w:r>
      <w:proofErr w:type="spellStart"/>
      <w:r w:rsidRPr="00B72A57">
        <w:rPr>
          <w:rFonts w:ascii="굴림체" w:eastAsia="굴림체" w:hAnsi="굴림체" w:cs="굴림체"/>
          <w:kern w:val="0"/>
          <w:sz w:val="24"/>
          <w:szCs w:val="24"/>
        </w:rPr>
        <w:t>적용안될수도</w:t>
      </w:r>
      <w:proofErr w:type="spellEnd"/>
      <w:r w:rsidRPr="00B72A57">
        <w:rPr>
          <w:rFonts w:ascii="굴림체" w:eastAsia="굴림체" w:hAnsi="굴림체" w:cs="굴림체"/>
          <w:kern w:val="0"/>
          <w:sz w:val="24"/>
          <w:szCs w:val="24"/>
        </w:rPr>
        <w:t xml:space="preserve"> 있다.</w:t>
      </w:r>
    </w:p>
    <w:p w14:paraId="7769B5E6"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color w:val="FF0000"/>
          <w:kern w:val="0"/>
          <w:sz w:val="24"/>
          <w:szCs w:val="24"/>
        </w:rPr>
        <w:t>예외)</w:t>
      </w:r>
      <w:r w:rsidRPr="00B72A57">
        <w:rPr>
          <w:rFonts w:ascii="굴림체" w:eastAsia="굴림체" w:hAnsi="굴림체" w:cs="굴림체"/>
          <w:kern w:val="0"/>
          <w:sz w:val="24"/>
          <w:szCs w:val="24"/>
        </w:rPr>
        <w:t xml:space="preserve"> </w:t>
      </w:r>
      <w:r w:rsidRPr="00B72A57">
        <w:rPr>
          <w:rFonts w:ascii="굴림체" w:eastAsia="굴림체" w:hAnsi="굴림체" w:cs="굴림체"/>
          <w:b/>
          <w:bCs/>
          <w:kern w:val="0"/>
          <w:sz w:val="24"/>
          <w:szCs w:val="24"/>
        </w:rPr>
        <w:t>display: none</w:t>
      </w:r>
      <w:r w:rsidRPr="00B72A57">
        <w:rPr>
          <w:rFonts w:ascii="굴림체" w:eastAsia="굴림체" w:hAnsi="굴림체" w:cs="굴림체"/>
          <w:kern w:val="0"/>
          <w:sz w:val="24"/>
          <w:szCs w:val="24"/>
        </w:rPr>
        <w:t>일때는 아예 안보이기 때문에 position float가 무효화된다고 볼 수 있다.</w:t>
      </w:r>
    </w:p>
    <w:p w14:paraId="18E4EA5D"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20FFBEE3"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r w:rsidRPr="00B72A57">
        <w:rPr>
          <w:rFonts w:ascii="굴림체" w:eastAsia="굴림체" w:hAnsi="굴림체" w:cs="굴림체"/>
          <w:b/>
          <w:bCs/>
          <w:kern w:val="0"/>
          <w:sz w:val="24"/>
          <w:szCs w:val="24"/>
        </w:rPr>
        <w:t xml:space="preserve">주요 HTML </w:t>
      </w:r>
      <w:proofErr w:type="spellStart"/>
      <w:r w:rsidRPr="00B72A57">
        <w:rPr>
          <w:rFonts w:ascii="굴림체" w:eastAsia="굴림체" w:hAnsi="굴림체" w:cs="굴림체"/>
          <w:b/>
          <w:bCs/>
          <w:kern w:val="0"/>
          <w:sz w:val="24"/>
          <w:szCs w:val="24"/>
        </w:rPr>
        <w:t>태그별</w:t>
      </w:r>
      <w:proofErr w:type="spellEnd"/>
      <w:r w:rsidRPr="00B72A57">
        <w:rPr>
          <w:rFonts w:ascii="굴림체" w:eastAsia="굴림체" w:hAnsi="굴림체" w:cs="굴림체"/>
          <w:b/>
          <w:bCs/>
          <w:kern w:val="0"/>
          <w:sz w:val="24"/>
          <w:szCs w:val="24"/>
        </w:rPr>
        <w:t xml:space="preserve"> display 속성 </w:t>
      </w:r>
      <w:r w:rsidRPr="00B72A57">
        <w:rPr>
          <w:rFonts w:ascii="굴림체" w:eastAsia="굴림체" w:hAnsi="굴림체" w:cs="굴림체"/>
          <w:kern w:val="0"/>
          <w:sz w:val="24"/>
          <w:szCs w:val="24"/>
        </w:rPr>
        <w:t>   </w:t>
      </w:r>
    </w:p>
    <w:p w14:paraId="0E4AE0C9"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699E3C15"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00" w:beforeAutospacing="1" w:after="100" w:afterAutospacing="1" w:line="240" w:lineRule="auto"/>
        <w:jc w:val="left"/>
        <w:rPr>
          <w:rFonts w:ascii="굴림체" w:eastAsia="굴림체" w:hAnsi="굴림체" w:cs="굴림체"/>
          <w:kern w:val="0"/>
          <w:sz w:val="24"/>
          <w:szCs w:val="24"/>
        </w:rPr>
      </w:pPr>
    </w:p>
    <w:p w14:paraId="7673F340"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tbl>
      <w:tblPr>
        <w:tblW w:w="14460" w:type="dxa"/>
        <w:tblCellMar>
          <w:left w:w="0" w:type="dxa"/>
          <w:right w:w="0" w:type="dxa"/>
        </w:tblCellMar>
        <w:tblLook w:val="04A0" w:firstRow="1" w:lastRow="0" w:firstColumn="1" w:lastColumn="0" w:noHBand="0" w:noVBand="1"/>
      </w:tblPr>
      <w:tblGrid>
        <w:gridCol w:w="3615"/>
        <w:gridCol w:w="3615"/>
        <w:gridCol w:w="3615"/>
        <w:gridCol w:w="3615"/>
      </w:tblGrid>
      <w:tr w:rsidR="00B72A57" w:rsidRPr="00B72A57" w14:paraId="02F48AA0" w14:textId="77777777" w:rsidTr="00B72A57">
        <w:trPr>
          <w:trHeight w:val="360"/>
        </w:trPr>
        <w:tc>
          <w:tcPr>
            <w:tcW w:w="3615" w:type="dxa"/>
            <w:tcBorders>
              <w:top w:val="single" w:sz="6" w:space="0" w:color="CCCCCC"/>
              <w:left w:val="single" w:sz="6" w:space="0" w:color="CCCCCC"/>
              <w:bottom w:val="single" w:sz="6" w:space="0" w:color="CCCCCC"/>
              <w:right w:val="single" w:sz="6" w:space="0" w:color="CCCCCC"/>
            </w:tcBorders>
            <w:vAlign w:val="center"/>
            <w:hideMark/>
          </w:tcPr>
          <w:p w14:paraId="5947E798"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 태그</w:t>
            </w:r>
          </w:p>
        </w:tc>
        <w:tc>
          <w:tcPr>
            <w:tcW w:w="3615" w:type="dxa"/>
            <w:tcBorders>
              <w:top w:val="single" w:sz="6" w:space="0" w:color="CCCCCC"/>
              <w:bottom w:val="single" w:sz="6" w:space="0" w:color="CCCCCC"/>
              <w:right w:val="single" w:sz="6" w:space="0" w:color="CCCCCC"/>
            </w:tcBorders>
            <w:vAlign w:val="center"/>
            <w:hideMark/>
          </w:tcPr>
          <w:p w14:paraId="368C8A1C"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속성 </w:t>
            </w:r>
          </w:p>
        </w:tc>
        <w:tc>
          <w:tcPr>
            <w:tcW w:w="3615" w:type="dxa"/>
            <w:tcBorders>
              <w:top w:val="single" w:sz="6" w:space="0" w:color="CCCCCC"/>
              <w:bottom w:val="single" w:sz="6" w:space="0" w:color="CCCCCC"/>
              <w:right w:val="single" w:sz="6" w:space="0" w:color="CCCCCC"/>
            </w:tcBorders>
            <w:vAlign w:val="center"/>
            <w:hideMark/>
          </w:tcPr>
          <w:p w14:paraId="489B307C"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태그 </w:t>
            </w:r>
          </w:p>
        </w:tc>
        <w:tc>
          <w:tcPr>
            <w:tcW w:w="3615" w:type="dxa"/>
            <w:tcBorders>
              <w:top w:val="single" w:sz="6" w:space="0" w:color="CCCCCC"/>
              <w:bottom w:val="single" w:sz="6" w:space="0" w:color="CCCCCC"/>
              <w:right w:val="single" w:sz="6" w:space="0" w:color="CCCCCC"/>
            </w:tcBorders>
            <w:vAlign w:val="center"/>
            <w:hideMark/>
          </w:tcPr>
          <w:p w14:paraId="049FD67F" w14:textId="77777777" w:rsidR="00B72A57" w:rsidRPr="00B72A57" w:rsidRDefault="00B72A57" w:rsidP="00B72A5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B72A57">
              <w:rPr>
                <w:rFonts w:ascii="굴림" w:eastAsia="굴림" w:hAnsi="굴림" w:cs="굴림"/>
                <w:kern w:val="0"/>
                <w:sz w:val="24"/>
                <w:szCs w:val="24"/>
              </w:rPr>
              <w:t>속성 </w:t>
            </w:r>
          </w:p>
        </w:tc>
      </w:tr>
      <w:tr w:rsidR="00B72A57" w:rsidRPr="00B72A57" w14:paraId="081A9171"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7A76D059"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&lt;a&gt; </w:t>
            </w:r>
          </w:p>
        </w:tc>
        <w:tc>
          <w:tcPr>
            <w:tcW w:w="3615" w:type="dxa"/>
            <w:tcBorders>
              <w:bottom w:val="single" w:sz="6" w:space="0" w:color="CCCCCC"/>
              <w:right w:val="single" w:sz="6" w:space="0" w:color="CCCCCC"/>
            </w:tcBorders>
            <w:vAlign w:val="center"/>
            <w:hideMark/>
          </w:tcPr>
          <w:p w14:paraId="3B23D754"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inline </w:t>
            </w:r>
          </w:p>
        </w:tc>
        <w:tc>
          <w:tcPr>
            <w:tcW w:w="3615" w:type="dxa"/>
            <w:tcBorders>
              <w:bottom w:val="single" w:sz="6" w:space="0" w:color="CCCCCC"/>
              <w:right w:val="single" w:sz="6" w:space="0" w:color="CCCCCC"/>
            </w:tcBorders>
            <w:vAlign w:val="center"/>
            <w:hideMark/>
          </w:tcPr>
          <w:p w14:paraId="690878C5"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w:t>
            </w:r>
            <w:proofErr w:type="spellStart"/>
            <w:r w:rsidRPr="00B72A57">
              <w:rPr>
                <w:rFonts w:ascii="굴림" w:eastAsia="굴림" w:hAnsi="굴림" w:cs="굴림"/>
                <w:kern w:val="0"/>
                <w:sz w:val="24"/>
                <w:szCs w:val="24"/>
              </w:rPr>
              <w:t>img</w:t>
            </w:r>
            <w:proofErr w:type="spellEnd"/>
            <w:r w:rsidRPr="00B72A57">
              <w:rPr>
                <w:rFonts w:ascii="굴림" w:eastAsia="굴림" w:hAnsi="굴림" w:cs="굴림"/>
                <w:kern w:val="0"/>
                <w:sz w:val="24"/>
                <w:szCs w:val="24"/>
              </w:rPr>
              <w:t>&gt; </w:t>
            </w:r>
          </w:p>
        </w:tc>
        <w:tc>
          <w:tcPr>
            <w:tcW w:w="3615" w:type="dxa"/>
            <w:tcBorders>
              <w:bottom w:val="single" w:sz="6" w:space="0" w:color="CCCCCC"/>
              <w:right w:val="single" w:sz="6" w:space="0" w:color="CCCCCC"/>
            </w:tcBorders>
            <w:vAlign w:val="center"/>
            <w:hideMark/>
          </w:tcPr>
          <w:p w14:paraId="050E13CF"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inline </w:t>
            </w:r>
          </w:p>
        </w:tc>
      </w:tr>
      <w:tr w:rsidR="00B72A57" w:rsidRPr="00B72A57" w14:paraId="123B95D6"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7E4A5A17"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&lt;blockquote&gt; </w:t>
            </w:r>
          </w:p>
        </w:tc>
        <w:tc>
          <w:tcPr>
            <w:tcW w:w="3615" w:type="dxa"/>
            <w:tcBorders>
              <w:bottom w:val="single" w:sz="6" w:space="0" w:color="CCCCCC"/>
              <w:right w:val="single" w:sz="6" w:space="0" w:color="CCCCCC"/>
            </w:tcBorders>
            <w:vAlign w:val="center"/>
            <w:hideMark/>
          </w:tcPr>
          <w:p w14:paraId="056F0D7C"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c>
          <w:tcPr>
            <w:tcW w:w="3615" w:type="dxa"/>
            <w:tcBorders>
              <w:bottom w:val="single" w:sz="6" w:space="0" w:color="CCCCCC"/>
              <w:right w:val="single" w:sz="6" w:space="0" w:color="CCCCCC"/>
            </w:tcBorders>
            <w:vAlign w:val="center"/>
            <w:hideMark/>
          </w:tcPr>
          <w:p w14:paraId="1064FB88"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&lt;li&gt; &lt;</w:t>
            </w:r>
            <w:proofErr w:type="spellStart"/>
            <w:r w:rsidRPr="00B72A57">
              <w:rPr>
                <w:rFonts w:ascii="굴림" w:eastAsia="굴림" w:hAnsi="굴림" w:cs="굴림"/>
                <w:kern w:val="0"/>
                <w:sz w:val="24"/>
                <w:szCs w:val="24"/>
              </w:rPr>
              <w:t>ol</w:t>
            </w:r>
            <w:proofErr w:type="spellEnd"/>
            <w:r w:rsidRPr="00B72A57">
              <w:rPr>
                <w:rFonts w:ascii="굴림" w:eastAsia="굴림" w:hAnsi="굴림" w:cs="굴림"/>
                <w:kern w:val="0"/>
                <w:sz w:val="24"/>
                <w:szCs w:val="24"/>
              </w:rPr>
              <w:t>&gt; &lt;ul&gt; </w:t>
            </w:r>
          </w:p>
        </w:tc>
        <w:tc>
          <w:tcPr>
            <w:tcW w:w="3615" w:type="dxa"/>
            <w:tcBorders>
              <w:bottom w:val="single" w:sz="6" w:space="0" w:color="CCCCCC"/>
              <w:right w:val="single" w:sz="6" w:space="0" w:color="CCCCCC"/>
            </w:tcBorders>
            <w:vAlign w:val="center"/>
            <w:hideMark/>
          </w:tcPr>
          <w:p w14:paraId="0D124DB3"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r>
      <w:tr w:rsidR="00B72A57" w:rsidRPr="00B72A57" w14:paraId="21CB9D8D"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12EFE300"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&lt;div&gt; </w:t>
            </w:r>
          </w:p>
        </w:tc>
        <w:tc>
          <w:tcPr>
            <w:tcW w:w="3615" w:type="dxa"/>
            <w:tcBorders>
              <w:bottom w:val="single" w:sz="6" w:space="0" w:color="CCCCCC"/>
              <w:right w:val="single" w:sz="6" w:space="0" w:color="CCCCCC"/>
            </w:tcBorders>
            <w:vAlign w:val="center"/>
            <w:hideMark/>
          </w:tcPr>
          <w:p w14:paraId="17E42994"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c>
          <w:tcPr>
            <w:tcW w:w="3615" w:type="dxa"/>
            <w:tcBorders>
              <w:bottom w:val="single" w:sz="6" w:space="0" w:color="CCCCCC"/>
              <w:right w:val="single" w:sz="6" w:space="0" w:color="CCCCCC"/>
            </w:tcBorders>
            <w:vAlign w:val="center"/>
            <w:hideMark/>
          </w:tcPr>
          <w:p w14:paraId="271BDD8C"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&lt;p&gt; </w:t>
            </w:r>
          </w:p>
        </w:tc>
        <w:tc>
          <w:tcPr>
            <w:tcW w:w="3615" w:type="dxa"/>
            <w:tcBorders>
              <w:bottom w:val="single" w:sz="6" w:space="0" w:color="CCCCCC"/>
              <w:right w:val="single" w:sz="6" w:space="0" w:color="CCCCCC"/>
            </w:tcBorders>
            <w:vAlign w:val="center"/>
            <w:hideMark/>
          </w:tcPr>
          <w:p w14:paraId="730F01F9"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r>
      <w:tr w:rsidR="00B72A57" w:rsidRPr="00B72A57" w14:paraId="5E728572"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1B67F9E0"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&lt;form&gt; </w:t>
            </w:r>
          </w:p>
        </w:tc>
        <w:tc>
          <w:tcPr>
            <w:tcW w:w="3615" w:type="dxa"/>
            <w:tcBorders>
              <w:bottom w:val="single" w:sz="6" w:space="0" w:color="CCCCCC"/>
              <w:right w:val="single" w:sz="6" w:space="0" w:color="CCCCCC"/>
            </w:tcBorders>
            <w:vAlign w:val="center"/>
            <w:hideMark/>
          </w:tcPr>
          <w:p w14:paraId="7EE9BD12"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c>
          <w:tcPr>
            <w:tcW w:w="3615" w:type="dxa"/>
            <w:tcBorders>
              <w:bottom w:val="single" w:sz="6" w:space="0" w:color="CCCCCC"/>
              <w:right w:val="single" w:sz="6" w:space="0" w:color="CCCCCC"/>
            </w:tcBorders>
            <w:vAlign w:val="center"/>
            <w:hideMark/>
          </w:tcPr>
          <w:p w14:paraId="68074C4E"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&lt;pre&gt; </w:t>
            </w:r>
          </w:p>
        </w:tc>
        <w:tc>
          <w:tcPr>
            <w:tcW w:w="3615" w:type="dxa"/>
            <w:tcBorders>
              <w:bottom w:val="single" w:sz="6" w:space="0" w:color="CCCCCC"/>
              <w:right w:val="single" w:sz="6" w:space="0" w:color="CCCCCC"/>
            </w:tcBorders>
            <w:vAlign w:val="center"/>
            <w:hideMark/>
          </w:tcPr>
          <w:p w14:paraId="7B073468"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r>
      <w:tr w:rsidR="00B72A57" w:rsidRPr="00B72A57" w14:paraId="0951EFFE"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6A76566E"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&lt;h1&gt; ~ &lt;h6&gt; </w:t>
            </w:r>
          </w:p>
        </w:tc>
        <w:tc>
          <w:tcPr>
            <w:tcW w:w="3615" w:type="dxa"/>
            <w:tcBorders>
              <w:bottom w:val="single" w:sz="6" w:space="0" w:color="CCCCCC"/>
              <w:right w:val="single" w:sz="6" w:space="0" w:color="CCCCCC"/>
            </w:tcBorders>
            <w:vAlign w:val="center"/>
            <w:hideMark/>
          </w:tcPr>
          <w:p w14:paraId="58DEA901"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c>
          <w:tcPr>
            <w:tcW w:w="3615" w:type="dxa"/>
            <w:tcBorders>
              <w:bottom w:val="single" w:sz="6" w:space="0" w:color="CCCCCC"/>
              <w:right w:val="single" w:sz="6" w:space="0" w:color="CCCCCC"/>
            </w:tcBorders>
            <w:vAlign w:val="center"/>
            <w:hideMark/>
          </w:tcPr>
          <w:p w14:paraId="71066C8B"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&lt;span&gt; </w:t>
            </w:r>
          </w:p>
        </w:tc>
        <w:tc>
          <w:tcPr>
            <w:tcW w:w="3615" w:type="dxa"/>
            <w:tcBorders>
              <w:bottom w:val="single" w:sz="6" w:space="0" w:color="CCCCCC"/>
              <w:right w:val="single" w:sz="6" w:space="0" w:color="CCCCCC"/>
            </w:tcBorders>
            <w:vAlign w:val="center"/>
            <w:hideMark/>
          </w:tcPr>
          <w:p w14:paraId="1E7F00E4"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inline </w:t>
            </w:r>
          </w:p>
        </w:tc>
      </w:tr>
      <w:tr w:rsidR="00B72A57" w:rsidRPr="00B72A57" w14:paraId="42B1B923" w14:textId="77777777" w:rsidTr="00B72A57">
        <w:trPr>
          <w:trHeight w:val="360"/>
        </w:trPr>
        <w:tc>
          <w:tcPr>
            <w:tcW w:w="3615" w:type="dxa"/>
            <w:tcBorders>
              <w:left w:val="single" w:sz="6" w:space="0" w:color="CCCCCC"/>
              <w:bottom w:val="single" w:sz="6" w:space="0" w:color="CCCCCC"/>
              <w:right w:val="single" w:sz="6" w:space="0" w:color="CCCCCC"/>
            </w:tcBorders>
            <w:vAlign w:val="center"/>
            <w:hideMark/>
          </w:tcPr>
          <w:p w14:paraId="2770897D"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&lt;input&gt; </w:t>
            </w:r>
          </w:p>
        </w:tc>
        <w:tc>
          <w:tcPr>
            <w:tcW w:w="3615" w:type="dxa"/>
            <w:tcBorders>
              <w:bottom w:val="single" w:sz="6" w:space="0" w:color="CCCCCC"/>
              <w:right w:val="single" w:sz="6" w:space="0" w:color="CCCCCC"/>
            </w:tcBorders>
            <w:vAlign w:val="center"/>
            <w:hideMark/>
          </w:tcPr>
          <w:p w14:paraId="23574C51"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inline </w:t>
            </w:r>
          </w:p>
        </w:tc>
        <w:tc>
          <w:tcPr>
            <w:tcW w:w="3615" w:type="dxa"/>
            <w:tcBorders>
              <w:bottom w:val="single" w:sz="6" w:space="0" w:color="CCCCCC"/>
              <w:right w:val="single" w:sz="6" w:space="0" w:color="CCCCCC"/>
            </w:tcBorders>
            <w:vAlign w:val="center"/>
            <w:hideMark/>
          </w:tcPr>
          <w:p w14:paraId="671772F9"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&lt;table&gt; </w:t>
            </w:r>
          </w:p>
        </w:tc>
        <w:tc>
          <w:tcPr>
            <w:tcW w:w="3615" w:type="dxa"/>
            <w:tcBorders>
              <w:bottom w:val="single" w:sz="6" w:space="0" w:color="CCCCCC"/>
              <w:right w:val="single" w:sz="6" w:space="0" w:color="CCCCCC"/>
            </w:tcBorders>
            <w:vAlign w:val="center"/>
            <w:hideMark/>
          </w:tcPr>
          <w:p w14:paraId="09A2B977" w14:textId="77777777" w:rsidR="00B72A57" w:rsidRPr="00B72A57" w:rsidRDefault="00B72A57" w:rsidP="00B72A5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B72A57">
              <w:rPr>
                <w:rFonts w:ascii="굴림" w:eastAsia="굴림" w:hAnsi="굴림" w:cs="굴림"/>
                <w:kern w:val="0"/>
                <w:sz w:val="24"/>
                <w:szCs w:val="24"/>
              </w:rPr>
              <w:t>block </w:t>
            </w:r>
          </w:p>
        </w:tc>
      </w:tr>
    </w:tbl>
    <w:p w14:paraId="37184251" w14:textId="77777777" w:rsidR="00B72A57" w:rsidRPr="00B72A57" w:rsidRDefault="00B72A57" w:rsidP="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p>
    <w:p w14:paraId="3ADABE4C" w14:textId="09A511A6" w:rsidR="00A94AEF" w:rsidRDefault="00B72A57" w:rsidP="00B72A57">
      <w:pPr>
        <w:rPr>
          <w:rFonts w:ascii="굴림" w:eastAsia="굴림" w:hAnsi="굴림" w:cs="굴림"/>
          <w:kern w:val="0"/>
          <w:sz w:val="24"/>
          <w:szCs w:val="24"/>
        </w:rPr>
      </w:pPr>
      <w:r w:rsidRPr="00B72A57">
        <w:rPr>
          <w:rFonts w:ascii="굴림" w:eastAsia="굴림" w:hAnsi="굴림" w:cs="굴림"/>
          <w:kern w:val="0"/>
          <w:sz w:val="24"/>
          <w:szCs w:val="24"/>
        </w:rPr>
        <w:t xml:space="preserve">출처: </w:t>
      </w:r>
      <w:hyperlink r:id="rId27" w:history="1">
        <w:r w:rsidRPr="00B72A57">
          <w:rPr>
            <w:rFonts w:ascii="굴림" w:eastAsia="굴림" w:hAnsi="굴림" w:cs="굴림"/>
            <w:color w:val="0000FF"/>
            <w:kern w:val="0"/>
            <w:sz w:val="24"/>
            <w:szCs w:val="24"/>
            <w:u w:val="single"/>
          </w:rPr>
          <w:t>https://pjh3749.tistory.com/144</w:t>
        </w:r>
      </w:hyperlink>
      <w:r w:rsidRPr="00B72A57">
        <w:rPr>
          <w:rFonts w:ascii="굴림" w:eastAsia="굴림" w:hAnsi="굴림" w:cs="굴림"/>
          <w:kern w:val="0"/>
          <w:sz w:val="24"/>
          <w:szCs w:val="24"/>
        </w:rPr>
        <w:t xml:space="preserve"> [</w:t>
      </w:r>
      <w:proofErr w:type="spellStart"/>
      <w:r w:rsidRPr="00B72A57">
        <w:rPr>
          <w:rFonts w:ascii="굴림" w:eastAsia="굴림" w:hAnsi="굴림" w:cs="굴림"/>
          <w:kern w:val="0"/>
          <w:sz w:val="24"/>
          <w:szCs w:val="24"/>
        </w:rPr>
        <w:t>JayTech</w:t>
      </w:r>
      <w:proofErr w:type="spellEnd"/>
      <w:r w:rsidRPr="00B72A57">
        <w:rPr>
          <w:rFonts w:ascii="굴림" w:eastAsia="굴림" w:hAnsi="굴림" w:cs="굴림"/>
          <w:kern w:val="0"/>
          <w:sz w:val="24"/>
          <w:szCs w:val="24"/>
        </w:rPr>
        <w:t>의 기술 블로그:티스토리]</w:t>
      </w:r>
    </w:p>
    <w:p w14:paraId="1CA2B7DE" w14:textId="297479B8" w:rsidR="002747D9" w:rsidRDefault="002747D9" w:rsidP="00B72A57">
      <w:pPr>
        <w:rPr>
          <w:rFonts w:ascii="굴림" w:eastAsia="굴림" w:hAnsi="굴림" w:cs="굴림"/>
          <w:kern w:val="0"/>
          <w:sz w:val="24"/>
          <w:szCs w:val="24"/>
        </w:rPr>
      </w:pPr>
    </w:p>
    <w:p w14:paraId="0CBB9D87" w14:textId="77777777" w:rsidR="002747D9" w:rsidRDefault="002747D9" w:rsidP="002747D9">
      <w:pPr>
        <w:pStyle w:val="1"/>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[CSS] 위치 지정하기(position, float, inline, block)</w:t>
      </w:r>
    </w:p>
    <w:p w14:paraId="14970682" w14:textId="77777777" w:rsidR="002747D9" w:rsidRDefault="007405A8" w:rsidP="002747D9">
      <w:pPr>
        <w:shd w:val="clear" w:color="auto" w:fill="FFFFFF"/>
        <w:rPr>
          <w:rFonts w:ascii="맑은 고딕" w:eastAsia="맑은 고딕" w:hAnsi="맑은 고딕"/>
          <w:color w:val="212529"/>
          <w:sz w:val="27"/>
          <w:szCs w:val="27"/>
        </w:rPr>
      </w:pPr>
      <w:hyperlink r:id="rId28" w:history="1">
        <w:r w:rsidR="002747D9">
          <w:rPr>
            <w:rStyle w:val="a4"/>
            <w:rFonts w:ascii="맑은 고딕" w:eastAsia="맑은 고딕" w:hAnsi="맑은 고딕" w:hint="eastAsia"/>
            <w:b/>
            <w:bCs/>
            <w:sz w:val="27"/>
            <w:szCs w:val="27"/>
          </w:rPr>
          <w:t>Jay</w:t>
        </w:r>
      </w:hyperlink>
      <w:r w:rsidR="002747D9">
        <w:rPr>
          <w:rStyle w:val="separator"/>
          <w:rFonts w:ascii="맑은 고딕" w:eastAsia="맑은 고딕" w:hAnsi="맑은 고딕" w:hint="eastAsia"/>
          <w:color w:val="212529"/>
          <w:sz w:val="27"/>
          <w:szCs w:val="27"/>
        </w:rPr>
        <w:t>·</w:t>
      </w:r>
      <w:r w:rsidR="002747D9">
        <w:rPr>
          <w:rFonts w:ascii="맑은 고딕" w:eastAsia="맑은 고딕" w:hAnsi="맑은 고딕" w:hint="eastAsia"/>
          <w:color w:val="212529"/>
          <w:sz w:val="27"/>
          <w:szCs w:val="27"/>
        </w:rPr>
        <w:t>2020년 1월 28일</w:t>
      </w:r>
    </w:p>
    <w:p w14:paraId="00E16121" w14:textId="77777777" w:rsidR="002747D9" w:rsidRDefault="002747D9" w:rsidP="002747D9">
      <w:pPr>
        <w:shd w:val="clear" w:color="auto" w:fill="FFFFFF"/>
        <w:rPr>
          <w:rFonts w:ascii="맑은 고딕" w:eastAsia="맑은 고딕" w:hAnsi="맑은 고딕"/>
          <w:color w:val="212529"/>
          <w:sz w:val="24"/>
          <w:szCs w:val="24"/>
        </w:rPr>
      </w:pPr>
      <w:proofErr w:type="spellStart"/>
      <w:r>
        <w:rPr>
          <w:rFonts w:ascii="맑은 고딕" w:eastAsia="맑은 고딕" w:hAnsi="맑은 고딕" w:hint="eastAsia"/>
          <w:color w:val="212529"/>
        </w:rPr>
        <w:t>팔로우</w:t>
      </w:r>
      <w:proofErr w:type="spellEnd"/>
    </w:p>
    <w:p w14:paraId="6157CF6E" w14:textId="77777777" w:rsidR="002747D9" w:rsidRDefault="002747D9" w:rsidP="002747D9">
      <w:pPr>
        <w:shd w:val="clear" w:color="auto" w:fill="FFFFFF"/>
        <w:rPr>
          <w:rFonts w:ascii="맑은 고딕" w:eastAsia="맑은 고딕" w:hAnsi="맑은 고딕"/>
          <w:b/>
          <w:bCs/>
          <w:color w:val="212529"/>
          <w:sz w:val="27"/>
          <w:szCs w:val="27"/>
        </w:rPr>
      </w:pPr>
      <w:r>
        <w:rPr>
          <w:rFonts w:ascii="맑은 고딕" w:eastAsia="맑은 고딕" w:hAnsi="맑은 고딕" w:hint="eastAsia"/>
          <w:b/>
          <w:bCs/>
          <w:color w:val="212529"/>
          <w:sz w:val="27"/>
          <w:szCs w:val="27"/>
        </w:rPr>
        <w:t>3</w:t>
      </w:r>
    </w:p>
    <w:p w14:paraId="00BDA1C2" w14:textId="77777777" w:rsidR="002747D9" w:rsidRDefault="002747D9" w:rsidP="002747D9">
      <w:pPr>
        <w:pStyle w:val="2"/>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position</w:t>
      </w:r>
    </w:p>
    <w:p w14:paraId="05F3328C" w14:textId="77777777" w:rsidR="002747D9" w:rsidRDefault="002747D9" w:rsidP="002747D9">
      <w:pPr>
        <w:pStyle w:val="a3"/>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css</w:t>
      </w:r>
      <w:proofErr w:type="spellEnd"/>
      <w:r>
        <w:rPr>
          <w:rFonts w:ascii="맑은 고딕" w:eastAsia="맑은 고딕" w:hAnsi="맑은 고딕" w:hint="eastAsia"/>
          <w:color w:val="212529"/>
          <w:spacing w:val="-1"/>
          <w:sz w:val="27"/>
          <w:szCs w:val="27"/>
        </w:rPr>
        <w:t xml:space="preserve">에서 요소를 원하는 위치에 배치하고 싶을 때 </w:t>
      </w:r>
      <w:proofErr w:type="spellStart"/>
      <w:r>
        <w:rPr>
          <w:rFonts w:ascii="맑은 고딕" w:eastAsia="맑은 고딕" w:hAnsi="맑은 고딕" w:hint="eastAsia"/>
          <w:color w:val="212529"/>
          <w:spacing w:val="-1"/>
          <w:sz w:val="27"/>
          <w:szCs w:val="27"/>
        </w:rPr>
        <w:t>positon</w:t>
      </w:r>
      <w:proofErr w:type="spellEnd"/>
      <w:r>
        <w:rPr>
          <w:rFonts w:ascii="맑은 고딕" w:eastAsia="맑은 고딕" w:hAnsi="맑은 고딕" w:hint="eastAsia"/>
          <w:color w:val="212529"/>
          <w:spacing w:val="-1"/>
          <w:sz w:val="27"/>
          <w:szCs w:val="27"/>
        </w:rPr>
        <w:t>을 사용할 수 있다.</w:t>
      </w:r>
    </w:p>
    <w:p w14:paraId="5DE6D8A2" w14:textId="77777777" w:rsidR="002747D9" w:rsidRDefault="002747D9" w:rsidP="002747D9">
      <w:pPr>
        <w:pStyle w:val="4"/>
        <w:shd w:val="clear" w:color="auto" w:fill="FFFFFF"/>
        <w:ind w:left="1196" w:hanging="396"/>
        <w:rPr>
          <w:rFonts w:ascii="맑은 고딕" w:eastAsia="맑은 고딕" w:hAnsi="맑은 고딕"/>
          <w:color w:val="212529"/>
          <w:spacing w:val="-1"/>
          <w:sz w:val="24"/>
          <w:szCs w:val="24"/>
        </w:rPr>
      </w:pPr>
      <w:r>
        <w:rPr>
          <w:rFonts w:ascii="맑은 고딕" w:eastAsia="맑은 고딕" w:hAnsi="맑은 고딕" w:hint="eastAsia"/>
          <w:color w:val="212529"/>
          <w:spacing w:val="-1"/>
        </w:rPr>
        <w:t>value: static, absolute, relative, fixed</w:t>
      </w:r>
    </w:p>
    <w:p w14:paraId="7C11B7E4" w14:textId="77777777" w:rsidR="002747D9" w:rsidRDefault="002747D9" w:rsidP="002747D9">
      <w:pPr>
        <w:pStyle w:val="a3"/>
        <w:numPr>
          <w:ilvl w:val="0"/>
          <w:numId w:val="1"/>
        </w:numPr>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static</w:t>
      </w:r>
      <w:r>
        <w:rPr>
          <w:rFonts w:ascii="맑은 고딕" w:eastAsia="맑은 고딕" w:hAnsi="맑은 고딕" w:hint="eastAsia"/>
          <w:color w:val="212529"/>
          <w:spacing w:val="-1"/>
          <w:sz w:val="27"/>
          <w:szCs w:val="27"/>
        </w:rPr>
        <w:br/>
        <w:t>설정하지 않았을 시, position의 기본값으로 주어진다. 작성한 코드의 위에서부터 차례대로 화면에 표현된다.</w:t>
      </w:r>
    </w:p>
    <w:p w14:paraId="4EC89C24" w14:textId="709A56F2" w:rsidR="002747D9" w:rsidRDefault="002747D9" w:rsidP="002747D9">
      <w:pPr>
        <w:pStyle w:val="a3"/>
        <w:numPr>
          <w:ilvl w:val="0"/>
          <w:numId w:val="1"/>
        </w:numPr>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absolute</w:t>
      </w:r>
      <w:r>
        <w:rPr>
          <w:rFonts w:ascii="맑은 고딕" w:eastAsia="맑은 고딕" w:hAnsi="맑은 고딕" w:hint="eastAsia"/>
          <w:color w:val="212529"/>
          <w:spacing w:val="-1"/>
          <w:sz w:val="27"/>
          <w:szCs w:val="27"/>
        </w:rPr>
        <w:br/>
        <w:t>부모요소 혹은 가장 가까운 상위 요소 기준으로 움직인다. 이 때 부모의 position은 자식의 위치에 영향을 끼치지 못한다.</w:t>
      </w:r>
      <w:r>
        <w:rPr>
          <w:rFonts w:ascii="맑은 고딕" w:eastAsia="맑은 고딕" w:hAnsi="맑은 고딕" w:hint="eastAsia"/>
          <w:color w:val="212529"/>
          <w:spacing w:val="-1"/>
          <w:sz w:val="27"/>
          <w:szCs w:val="27"/>
        </w:rPr>
        <w:br/>
        <w:t>설정 전:</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14:anchorId="4DEF5637" wp14:editId="586D3515">
            <wp:extent cx="965200" cy="1905000"/>
            <wp:effectExtent l="0" t="0" r="635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5200" cy="1905000"/>
                    </a:xfrm>
                    <a:prstGeom prst="rect">
                      <a:avLst/>
                    </a:prstGeom>
                    <a:noFill/>
                    <a:ln>
                      <a:noFill/>
                    </a:ln>
                  </pic:spPr>
                </pic:pic>
              </a:graphicData>
            </a:graphic>
          </wp:inline>
        </w:drawing>
      </w:r>
      <w:r>
        <w:rPr>
          <w:rFonts w:ascii="맑은 고딕" w:eastAsia="맑은 고딕" w:hAnsi="맑은 고딕" w:hint="eastAsia"/>
          <w:color w:val="212529"/>
          <w:spacing w:val="-1"/>
          <w:sz w:val="27"/>
          <w:szCs w:val="27"/>
        </w:rPr>
        <w:br/>
        <w:t>위치 설정 후 :</w:t>
      </w:r>
    </w:p>
    <w:p w14:paraId="011AE3BA"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.rect2</w:t>
      </w:r>
      <w:r>
        <w:rPr>
          <w:rStyle w:val="HTML0"/>
          <w:rFonts w:ascii="Fira Mono" w:hAnsi="Fira Mono"/>
          <w:color w:val="212529"/>
        </w:rPr>
        <w:t xml:space="preserve"> </w:t>
      </w:r>
      <w:r>
        <w:rPr>
          <w:rStyle w:val="token"/>
          <w:rFonts w:ascii="Fira Mono" w:hAnsi="Fira Mono"/>
          <w:color w:val="212529"/>
        </w:rPr>
        <w:t>{</w:t>
      </w:r>
    </w:p>
    <w:p w14:paraId="7F9F1774"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position:</w:t>
      </w:r>
      <w:r>
        <w:rPr>
          <w:rStyle w:val="HTML0"/>
          <w:rFonts w:ascii="Fira Mono" w:hAnsi="Fira Mono"/>
          <w:color w:val="212529"/>
        </w:rPr>
        <w:t xml:space="preserve"> absolute</w:t>
      </w:r>
      <w:r>
        <w:rPr>
          <w:rStyle w:val="token"/>
          <w:rFonts w:ascii="Fira Mono" w:hAnsi="Fira Mono"/>
          <w:color w:val="212529"/>
        </w:rPr>
        <w:t>;</w:t>
      </w:r>
    </w:p>
    <w:p w14:paraId="1553C8E3"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top:</w:t>
      </w:r>
      <w:r>
        <w:rPr>
          <w:rStyle w:val="HTML0"/>
          <w:rFonts w:ascii="Fira Mono" w:hAnsi="Fira Mono"/>
          <w:color w:val="212529"/>
        </w:rPr>
        <w:t xml:space="preserve"> 30px</w:t>
      </w:r>
      <w:r>
        <w:rPr>
          <w:rStyle w:val="token"/>
          <w:rFonts w:ascii="Fira Mono" w:hAnsi="Fira Mono"/>
          <w:color w:val="212529"/>
        </w:rPr>
        <w:t>;</w:t>
      </w:r>
    </w:p>
    <w:p w14:paraId="4A4E6257"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left:</w:t>
      </w:r>
      <w:r>
        <w:rPr>
          <w:rStyle w:val="HTML0"/>
          <w:rFonts w:ascii="Fira Mono" w:hAnsi="Fira Mono"/>
          <w:color w:val="212529"/>
        </w:rPr>
        <w:t xml:space="preserve"> 30px</w:t>
      </w:r>
      <w:r>
        <w:rPr>
          <w:rStyle w:val="token"/>
          <w:rFonts w:ascii="Fira Mono" w:hAnsi="Fira Mono"/>
          <w:color w:val="212529"/>
        </w:rPr>
        <w:t>;</w:t>
      </w:r>
    </w:p>
    <w:p w14:paraId="3C1F6E16" w14:textId="77777777" w:rsidR="002747D9" w:rsidRDefault="002747D9" w:rsidP="002747D9">
      <w:pPr>
        <w:pStyle w:val="HTML"/>
        <w:shd w:val="clear" w:color="auto" w:fill="FFFFFF"/>
        <w:spacing w:before="120" w:after="120"/>
        <w:rPr>
          <w:rFonts w:ascii="Fira Mono" w:hAnsi="Fira Mono"/>
          <w:color w:val="212529"/>
        </w:rPr>
      </w:pPr>
      <w:r>
        <w:rPr>
          <w:rStyle w:val="token"/>
          <w:rFonts w:ascii="Fira Mono" w:hAnsi="Fira Mono"/>
          <w:color w:val="212529"/>
        </w:rPr>
        <w:t>}</w:t>
      </w:r>
    </w:p>
    <w:p w14:paraId="1CCF0A9A" w14:textId="4244BF2B"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71CB5FB5" wp14:editId="2C408540">
            <wp:extent cx="1250950" cy="1955800"/>
            <wp:effectExtent l="0" t="0" r="6350" b="635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0950" cy="1955800"/>
                    </a:xfrm>
                    <a:prstGeom prst="rect">
                      <a:avLst/>
                    </a:prstGeom>
                    <a:noFill/>
                    <a:ln>
                      <a:noFill/>
                    </a:ln>
                  </pic:spPr>
                </pic:pic>
              </a:graphicData>
            </a:graphic>
          </wp:inline>
        </w:drawing>
      </w:r>
    </w:p>
    <w:p w14:paraId="4DD669CC"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값을 음수(-)로 설정하는 것도 가능한데, 반대 방향으로 움직이는 것을 알 수 있다.</w:t>
      </w:r>
    </w:p>
    <w:p w14:paraId="35A58543"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.rect2</w:t>
      </w:r>
      <w:r>
        <w:rPr>
          <w:rStyle w:val="HTML0"/>
          <w:rFonts w:ascii="Fira Mono" w:hAnsi="Fira Mono"/>
          <w:color w:val="212529"/>
        </w:rPr>
        <w:t xml:space="preserve"> </w:t>
      </w:r>
      <w:r>
        <w:rPr>
          <w:rStyle w:val="token"/>
          <w:rFonts w:ascii="Fira Mono" w:hAnsi="Fira Mono"/>
          <w:color w:val="212529"/>
        </w:rPr>
        <w:t>{</w:t>
      </w:r>
    </w:p>
    <w:p w14:paraId="29F62020"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position:</w:t>
      </w:r>
      <w:r>
        <w:rPr>
          <w:rStyle w:val="HTML0"/>
          <w:rFonts w:ascii="Fira Mono" w:hAnsi="Fira Mono"/>
          <w:color w:val="212529"/>
        </w:rPr>
        <w:t xml:space="preserve"> absolute</w:t>
      </w:r>
      <w:r>
        <w:rPr>
          <w:rStyle w:val="token"/>
          <w:rFonts w:ascii="Fira Mono" w:hAnsi="Fira Mono"/>
          <w:color w:val="212529"/>
        </w:rPr>
        <w:t>;</w:t>
      </w:r>
    </w:p>
    <w:p w14:paraId="623B3BB9"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top:</w:t>
      </w:r>
      <w:r>
        <w:rPr>
          <w:rStyle w:val="HTML0"/>
          <w:rFonts w:ascii="Fira Mono" w:hAnsi="Fira Mono"/>
          <w:color w:val="212529"/>
        </w:rPr>
        <w:t xml:space="preserve"> -30px</w:t>
      </w:r>
      <w:r>
        <w:rPr>
          <w:rStyle w:val="token"/>
          <w:rFonts w:ascii="Fira Mono" w:hAnsi="Fira Mono"/>
          <w:color w:val="212529"/>
        </w:rPr>
        <w:t>;</w:t>
      </w:r>
    </w:p>
    <w:p w14:paraId="156F08B8"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left:</w:t>
      </w:r>
      <w:r>
        <w:rPr>
          <w:rStyle w:val="HTML0"/>
          <w:rFonts w:ascii="Fira Mono" w:hAnsi="Fira Mono"/>
          <w:color w:val="212529"/>
        </w:rPr>
        <w:t xml:space="preserve"> 30px</w:t>
      </w:r>
      <w:r>
        <w:rPr>
          <w:rStyle w:val="token"/>
          <w:rFonts w:ascii="Fira Mono" w:hAnsi="Fira Mono"/>
          <w:color w:val="212529"/>
        </w:rPr>
        <w:t>;</w:t>
      </w:r>
    </w:p>
    <w:p w14:paraId="5FAE2C85" w14:textId="77777777" w:rsidR="002747D9" w:rsidRDefault="002747D9" w:rsidP="002747D9">
      <w:pPr>
        <w:pStyle w:val="HTML"/>
        <w:shd w:val="clear" w:color="auto" w:fill="FFFFFF"/>
        <w:spacing w:before="120" w:after="120"/>
        <w:rPr>
          <w:rFonts w:ascii="Fira Mono" w:hAnsi="Fira Mono"/>
          <w:color w:val="212529"/>
        </w:rPr>
      </w:pPr>
      <w:r>
        <w:rPr>
          <w:rStyle w:val="token"/>
          <w:rFonts w:ascii="Fira Mono" w:hAnsi="Fira Mono"/>
          <w:color w:val="212529"/>
        </w:rPr>
        <w:t>}</w:t>
      </w:r>
    </w:p>
    <w:p w14:paraId="37EED491" w14:textId="74400F34"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222399E4" wp14:editId="0B34662A">
            <wp:extent cx="1276350" cy="197485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6350" cy="1974850"/>
                    </a:xfrm>
                    <a:prstGeom prst="rect">
                      <a:avLst/>
                    </a:prstGeom>
                    <a:noFill/>
                    <a:ln>
                      <a:noFill/>
                    </a:ln>
                  </pic:spPr>
                </pic:pic>
              </a:graphicData>
            </a:graphic>
          </wp:inline>
        </w:drawing>
      </w:r>
    </w:p>
    <w:p w14:paraId="605D87E1" w14:textId="77777777" w:rsidR="002747D9" w:rsidRDefault="002747D9" w:rsidP="002747D9">
      <w:pPr>
        <w:widowControl/>
        <w:numPr>
          <w:ilvl w:val="0"/>
          <w:numId w:val="2"/>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relative</w:t>
      </w:r>
      <w:r>
        <w:rPr>
          <w:rFonts w:ascii="맑은 고딕" w:eastAsia="맑은 고딕" w:hAnsi="맑은 고딕" w:hint="eastAsia"/>
          <w:color w:val="212529"/>
          <w:spacing w:val="-1"/>
          <w:sz w:val="27"/>
          <w:szCs w:val="27"/>
        </w:rPr>
        <w:br/>
        <w:t>자신의 상대적 위치(static)를 기준으로 위치를 변경할 수 있다. top, left, right, bottom값으로 위치를 변경할 수 있다.</w:t>
      </w:r>
    </w:p>
    <w:p w14:paraId="7F32AE55"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전 :</w:t>
      </w:r>
    </w:p>
    <w:p w14:paraId="5656ECC9" w14:textId="7E213D2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4AD39279" wp14:editId="5BF9182C">
            <wp:extent cx="1504950" cy="23241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04950" cy="2324100"/>
                    </a:xfrm>
                    <a:prstGeom prst="rect">
                      <a:avLst/>
                    </a:prstGeom>
                    <a:noFill/>
                    <a:ln>
                      <a:noFill/>
                    </a:ln>
                  </pic:spPr>
                </pic:pic>
              </a:graphicData>
            </a:graphic>
          </wp:inline>
        </w:drawing>
      </w:r>
    </w:p>
    <w:p w14:paraId="5FC6C93D"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위치 설정 후 :</w:t>
      </w:r>
    </w:p>
    <w:p w14:paraId="68230A6A"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.rect3{</w:t>
      </w:r>
    </w:p>
    <w:p w14:paraId="23537BDF"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top:</w:t>
      </w:r>
      <w:r>
        <w:rPr>
          <w:rStyle w:val="HTML0"/>
          <w:rFonts w:ascii="Fira Mono" w:hAnsi="Fira Mono"/>
          <w:color w:val="212529"/>
        </w:rPr>
        <w:t xml:space="preserve"> 30px</w:t>
      </w:r>
      <w:r>
        <w:rPr>
          <w:rStyle w:val="token"/>
          <w:rFonts w:ascii="Fira Mono" w:hAnsi="Fira Mono"/>
          <w:color w:val="212529"/>
        </w:rPr>
        <w:t>;</w:t>
      </w:r>
    </w:p>
    <w:p w14:paraId="54C3DB0C"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left:</w:t>
      </w:r>
      <w:r>
        <w:rPr>
          <w:rStyle w:val="HTML0"/>
          <w:rFonts w:ascii="Fira Mono" w:hAnsi="Fira Mono"/>
          <w:color w:val="212529"/>
        </w:rPr>
        <w:t xml:space="preserve"> 30px</w:t>
      </w:r>
      <w:r>
        <w:rPr>
          <w:rStyle w:val="token"/>
          <w:rFonts w:ascii="Fira Mono" w:hAnsi="Fira Mono"/>
          <w:color w:val="212529"/>
        </w:rPr>
        <w:t>;</w:t>
      </w:r>
    </w:p>
    <w:p w14:paraId="78B74EAC"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position:</w:t>
      </w:r>
      <w:r>
        <w:rPr>
          <w:rStyle w:val="HTML0"/>
          <w:rFonts w:ascii="Fira Mono" w:hAnsi="Fira Mono"/>
          <w:color w:val="212529"/>
        </w:rPr>
        <w:t xml:space="preserve"> relative</w:t>
      </w:r>
      <w:r>
        <w:rPr>
          <w:rStyle w:val="token"/>
          <w:rFonts w:ascii="Fira Mono" w:hAnsi="Fira Mono"/>
          <w:color w:val="212529"/>
        </w:rPr>
        <w:t>;</w:t>
      </w:r>
    </w:p>
    <w:p w14:paraId="2B520B3B" w14:textId="77777777" w:rsidR="002747D9" w:rsidRDefault="002747D9" w:rsidP="002747D9">
      <w:pPr>
        <w:pStyle w:val="HTML"/>
        <w:shd w:val="clear" w:color="auto" w:fill="FFFFFF"/>
        <w:spacing w:before="120" w:after="120"/>
        <w:rPr>
          <w:rFonts w:ascii="Fira Mono" w:hAnsi="Fira Mono"/>
          <w:color w:val="212529"/>
        </w:rPr>
      </w:pPr>
      <w:r>
        <w:rPr>
          <w:rStyle w:val="token"/>
          <w:rFonts w:ascii="Fira Mono" w:hAnsi="Fira Mono"/>
          <w:color w:val="212529"/>
        </w:rPr>
        <w:t>}</w:t>
      </w:r>
    </w:p>
    <w:p w14:paraId="05859BE5" w14:textId="0DB1AA73"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31A71336" wp14:editId="066C8EDF">
            <wp:extent cx="1689100" cy="2476500"/>
            <wp:effectExtent l="0" t="0" r="635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9100" cy="2476500"/>
                    </a:xfrm>
                    <a:prstGeom prst="rect">
                      <a:avLst/>
                    </a:prstGeom>
                    <a:noFill/>
                    <a:ln>
                      <a:noFill/>
                    </a:ln>
                  </pic:spPr>
                </pic:pic>
              </a:graphicData>
            </a:graphic>
          </wp:inline>
        </w:drawing>
      </w:r>
    </w:p>
    <w:p w14:paraId="71BA6247" w14:textId="77777777" w:rsidR="002747D9" w:rsidRDefault="002747D9" w:rsidP="002747D9">
      <w:pPr>
        <w:widowControl/>
        <w:numPr>
          <w:ilvl w:val="0"/>
          <w:numId w:val="3"/>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fixed</w:t>
      </w:r>
      <w:r>
        <w:rPr>
          <w:rFonts w:ascii="맑은 고딕" w:eastAsia="맑은 고딕" w:hAnsi="맑은 고딕" w:hint="eastAsia"/>
          <w:color w:val="212529"/>
          <w:spacing w:val="-1"/>
          <w:sz w:val="27"/>
          <w:szCs w:val="27"/>
        </w:rPr>
        <w:br/>
        <w:t xml:space="preserve">다른 요소와 스크롤에 </w:t>
      </w:r>
      <w:proofErr w:type="spellStart"/>
      <w:r>
        <w:rPr>
          <w:rFonts w:ascii="맑은 고딕" w:eastAsia="맑은 고딕" w:hAnsi="맑은 고딕" w:hint="eastAsia"/>
          <w:color w:val="212529"/>
          <w:spacing w:val="-1"/>
          <w:sz w:val="27"/>
          <w:szCs w:val="27"/>
        </w:rPr>
        <w:t>영향받지</w:t>
      </w:r>
      <w:proofErr w:type="spellEnd"/>
      <w:r>
        <w:rPr>
          <w:rFonts w:ascii="맑은 고딕" w:eastAsia="맑은 고딕" w:hAnsi="맑은 고딕" w:hint="eastAsia"/>
          <w:color w:val="212529"/>
          <w:spacing w:val="-1"/>
          <w:sz w:val="27"/>
          <w:szCs w:val="27"/>
        </w:rPr>
        <w:t xml:space="preserve"> 않고 브라우저창의 상대적인 위치를 설정할 수 있다. 주로 사이트의 header나 우측 하단의 </w:t>
      </w:r>
      <w:proofErr w:type="spellStart"/>
      <w:r>
        <w:rPr>
          <w:rFonts w:ascii="맑은 고딕" w:eastAsia="맑은 고딕" w:hAnsi="맑은 고딕" w:hint="eastAsia"/>
          <w:color w:val="212529"/>
          <w:spacing w:val="-1"/>
          <w:sz w:val="27"/>
          <w:szCs w:val="27"/>
        </w:rPr>
        <w:t>위로가기</w:t>
      </w:r>
      <w:proofErr w:type="spellEnd"/>
      <w:r>
        <w:rPr>
          <w:rFonts w:ascii="맑은 고딕" w:eastAsia="맑은 고딕" w:hAnsi="맑은 고딕" w:hint="eastAsia"/>
          <w:color w:val="212529"/>
          <w:spacing w:val="-1"/>
          <w:sz w:val="27"/>
          <w:szCs w:val="27"/>
        </w:rPr>
        <w:t xml:space="preserve"> 버튼 등에 사용된다.</w:t>
      </w:r>
      <w:r>
        <w:rPr>
          <w:rFonts w:ascii="맑은 고딕" w:eastAsia="맑은 고딕" w:hAnsi="맑은 고딕" w:hint="eastAsia"/>
          <w:color w:val="212529"/>
          <w:spacing w:val="-1"/>
          <w:sz w:val="27"/>
          <w:szCs w:val="27"/>
        </w:rPr>
        <w:br/>
        <w:t>relative처럼 top, bottom, left, right 값으로 설정한다.</w:t>
      </w:r>
    </w:p>
    <w:p w14:paraId="16591F94" w14:textId="77777777" w:rsidR="002747D9" w:rsidRDefault="002747D9" w:rsidP="002747D9">
      <w:pPr>
        <w:pStyle w:val="2"/>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float</w:t>
      </w:r>
    </w:p>
    <w:p w14:paraId="741D25E3" w14:textId="77777777" w:rsidR="002747D9" w:rsidRDefault="002747D9" w:rsidP="002747D9">
      <w:pPr>
        <w:pStyle w:val="4"/>
        <w:shd w:val="clear" w:color="auto" w:fill="FFFFFF"/>
        <w:ind w:left="1196" w:hanging="396"/>
        <w:rPr>
          <w:rFonts w:ascii="맑은 고딕" w:eastAsia="맑은 고딕" w:hAnsi="맑은 고딕"/>
          <w:color w:val="212529"/>
          <w:spacing w:val="-1"/>
        </w:rPr>
      </w:pPr>
      <w:r>
        <w:rPr>
          <w:rFonts w:ascii="맑은 고딕" w:eastAsia="맑은 고딕" w:hAnsi="맑은 고딕" w:hint="eastAsia"/>
          <w:color w:val="212529"/>
          <w:spacing w:val="-1"/>
        </w:rPr>
        <w:t>value: none, left, right</w:t>
      </w:r>
    </w:p>
    <w:p w14:paraId="1D436D5A"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float는 요소를 좌우 한 쪽으로 정렬하는 기능을 한다. block요소에서만 사용 가능하다.</w:t>
      </w:r>
      <w:r>
        <w:rPr>
          <w:rFonts w:ascii="맑은 고딕" w:eastAsia="맑은 고딕" w:hAnsi="맑은 고딕" w:hint="eastAsia"/>
          <w:color w:val="212529"/>
          <w:spacing w:val="-1"/>
          <w:sz w:val="27"/>
          <w:szCs w:val="27"/>
        </w:rPr>
        <w:br/>
        <w:t>div요소 두 개를 준비했다. div는 block요소이기 때문에 너비를 설정하지 않으면 한 줄을 전부 차지한다.</w:t>
      </w:r>
    </w:p>
    <w:p w14:paraId="3EC6E126"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&lt;div class='rect1'&gt;</w:t>
      </w:r>
      <w:r>
        <w:rPr>
          <w:rStyle w:val="HTML0"/>
          <w:rFonts w:ascii="Fira Mono" w:hAnsi="Fira Mono"/>
          <w:color w:val="212529"/>
        </w:rPr>
        <w:t>rect1</w:t>
      </w:r>
      <w:r>
        <w:rPr>
          <w:rStyle w:val="token"/>
          <w:rFonts w:ascii="Fira Mono" w:hAnsi="Fira Mono"/>
          <w:color w:val="212529"/>
        </w:rPr>
        <w:t>&lt;/div&gt;</w:t>
      </w:r>
    </w:p>
    <w:p w14:paraId="6EB84545"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&lt;div class='rect2'&gt;</w:t>
      </w:r>
      <w:r>
        <w:rPr>
          <w:rStyle w:val="HTML0"/>
          <w:rFonts w:ascii="Fira Mono" w:hAnsi="Fira Mono"/>
          <w:color w:val="212529"/>
        </w:rPr>
        <w:t>rect2</w:t>
      </w:r>
      <w:r>
        <w:rPr>
          <w:rStyle w:val="token"/>
          <w:rFonts w:ascii="Fira Mono" w:hAnsi="Fira Mono"/>
          <w:color w:val="212529"/>
        </w:rPr>
        <w:t>&lt;/div&gt;</w:t>
      </w:r>
    </w:p>
    <w:p w14:paraId="2E46596F" w14:textId="0F459CE6"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7198BDA1" wp14:editId="78FCA4A7">
            <wp:extent cx="12534900" cy="1898650"/>
            <wp:effectExtent l="0" t="0" r="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34900" cy="1898650"/>
                    </a:xfrm>
                    <a:prstGeom prst="rect">
                      <a:avLst/>
                    </a:prstGeom>
                    <a:noFill/>
                    <a:ln>
                      <a:noFill/>
                    </a:ln>
                  </pic:spPr>
                </pic:pic>
              </a:graphicData>
            </a:graphic>
          </wp:inline>
        </w:drawing>
      </w:r>
    </w:p>
    <w:p w14:paraId="5BE1CA6B"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각각 float값을 left, right로 설정한 모습이다. block속성을 가지고 있는 div가 inline속성을 갖게 됐다.</w:t>
      </w:r>
    </w:p>
    <w:p w14:paraId="001F5593" w14:textId="0CB55884"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0BAFC07A" wp14:editId="290700C5">
            <wp:extent cx="12534900" cy="9525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34900" cy="952500"/>
                    </a:xfrm>
                    <a:prstGeom prst="rect">
                      <a:avLst/>
                    </a:prstGeom>
                    <a:noFill/>
                    <a:ln>
                      <a:noFill/>
                    </a:ln>
                  </pic:spPr>
                </pic:pic>
              </a:graphicData>
            </a:graphic>
          </wp:inline>
        </w:drawing>
      </w:r>
    </w:p>
    <w:p w14:paraId="4D228EB1"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rect1에만 float를 설정하면 한 줄을 rect1과 2과 양분하고 </w:t>
      </w:r>
      <w:proofErr w:type="spellStart"/>
      <w:r>
        <w:rPr>
          <w:rFonts w:ascii="맑은 고딕" w:eastAsia="맑은 고딕" w:hAnsi="맑은 고딕" w:hint="eastAsia"/>
          <w:color w:val="212529"/>
          <w:spacing w:val="-1"/>
          <w:sz w:val="27"/>
          <w:szCs w:val="27"/>
        </w:rPr>
        <w:t>있는것</w:t>
      </w:r>
      <w:proofErr w:type="spellEnd"/>
      <w:r>
        <w:rPr>
          <w:rFonts w:ascii="맑은 고딕" w:eastAsia="맑은 고딕" w:hAnsi="맑은 고딕" w:hint="eastAsia"/>
          <w:color w:val="212529"/>
          <w:spacing w:val="-1"/>
          <w:sz w:val="27"/>
          <w:szCs w:val="27"/>
        </w:rPr>
        <w:t xml:space="preserve"> </w:t>
      </w:r>
      <w:proofErr w:type="spellStart"/>
      <w:r>
        <w:rPr>
          <w:rFonts w:ascii="맑은 고딕" w:eastAsia="맑은 고딕" w:hAnsi="맑은 고딕" w:hint="eastAsia"/>
          <w:color w:val="212529"/>
          <w:spacing w:val="-1"/>
          <w:sz w:val="27"/>
          <w:szCs w:val="27"/>
        </w:rPr>
        <w:t>처럼</w:t>
      </w:r>
      <w:proofErr w:type="spellEnd"/>
      <w:r>
        <w:rPr>
          <w:rFonts w:ascii="맑은 고딕" w:eastAsia="맑은 고딕" w:hAnsi="맑은 고딕" w:hint="eastAsia"/>
          <w:color w:val="212529"/>
          <w:spacing w:val="-1"/>
          <w:sz w:val="27"/>
          <w:szCs w:val="27"/>
        </w:rPr>
        <w:t xml:space="preserve"> 보이지만 rect2는 여전히 div의 block속성을 유지하고 있다.</w:t>
      </w:r>
    </w:p>
    <w:p w14:paraId="41C8EF2C" w14:textId="4770E1B1"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7077CCE1" wp14:editId="7088B411">
            <wp:extent cx="12534900" cy="9525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34900" cy="952500"/>
                    </a:xfrm>
                    <a:prstGeom prst="rect">
                      <a:avLst/>
                    </a:prstGeom>
                    <a:noFill/>
                    <a:ln>
                      <a:noFill/>
                    </a:ln>
                  </pic:spPr>
                </pic:pic>
              </a:graphicData>
            </a:graphic>
          </wp:inline>
        </w:drawing>
      </w:r>
    </w:p>
    <w:p w14:paraId="548C4F2A" w14:textId="53B1E3F0"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3EFBB54C" wp14:editId="7BFDD3C3">
            <wp:extent cx="1676400" cy="14668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6400" cy="1466850"/>
                    </a:xfrm>
                    <a:prstGeom prst="rect">
                      <a:avLst/>
                    </a:prstGeom>
                    <a:noFill/>
                    <a:ln>
                      <a:noFill/>
                    </a:ln>
                  </pic:spPr>
                </pic:pic>
              </a:graphicData>
            </a:graphic>
          </wp:inline>
        </w:drawing>
      </w:r>
    </w:p>
    <w:p w14:paraId="25C5D27B"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float를 사용하며 내가 원하는 것은 float의 특성에 다른 요소들이 영향 받지 않고 내가 원하는 위치에 존재하는 것이다. float는 문자 그대로 '떠다니는 존재'이기 때문에 위 상황에서는 rect2를 가려 일부가 보이지 않게 되거나, float 다음에 오는 요소가 float 중심으로 배치되어 내가 원하는 모습으로 구현되지 않는 일이 발생한다. 이를 방지하기 위해서 clear속성을 사용할 수 있다.</w:t>
      </w:r>
    </w:p>
    <w:p w14:paraId="31287274" w14:textId="77777777" w:rsidR="002747D9" w:rsidRDefault="002747D9" w:rsidP="002747D9">
      <w:pPr>
        <w:pStyle w:val="2"/>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clear</w:t>
      </w:r>
    </w:p>
    <w:p w14:paraId="77BBA7B3" w14:textId="77777777" w:rsidR="002747D9" w:rsidRDefault="002747D9" w:rsidP="002747D9">
      <w:pPr>
        <w:pStyle w:val="4"/>
        <w:shd w:val="clear" w:color="auto" w:fill="FFFFFF"/>
        <w:ind w:left="1196" w:hanging="396"/>
        <w:rPr>
          <w:rFonts w:ascii="맑은 고딕" w:eastAsia="맑은 고딕" w:hAnsi="맑은 고딕"/>
          <w:color w:val="212529"/>
          <w:spacing w:val="-1"/>
        </w:rPr>
      </w:pPr>
      <w:r>
        <w:rPr>
          <w:rFonts w:ascii="맑은 고딕" w:eastAsia="맑은 고딕" w:hAnsi="맑은 고딕" w:hint="eastAsia"/>
          <w:color w:val="212529"/>
          <w:spacing w:val="-1"/>
        </w:rPr>
        <w:t>value: none, left, right, both</w:t>
      </w:r>
    </w:p>
    <w:p w14:paraId="751D7CE1" w14:textId="77777777" w:rsidR="002747D9" w:rsidRDefault="002747D9" w:rsidP="002747D9">
      <w:pPr>
        <w:pStyle w:val="a3"/>
        <w:shd w:val="clear" w:color="auto" w:fill="FFFFFF"/>
        <w:rPr>
          <w:rFonts w:ascii="맑은 고딕" w:eastAsia="맑은 고딕" w:hAnsi="맑은 고딕"/>
          <w:color w:val="212529"/>
          <w:spacing w:val="-1"/>
          <w:sz w:val="27"/>
          <w:szCs w:val="27"/>
        </w:rPr>
      </w:pPr>
      <w:proofErr w:type="spellStart"/>
      <w:r>
        <w:rPr>
          <w:rFonts w:ascii="맑은 고딕" w:eastAsia="맑은 고딕" w:hAnsi="맑은 고딕" w:hint="eastAsia"/>
          <w:color w:val="212529"/>
          <w:spacing w:val="-1"/>
          <w:sz w:val="27"/>
          <w:szCs w:val="27"/>
        </w:rPr>
        <w:t>clear:left</w:t>
      </w:r>
      <w:proofErr w:type="spellEnd"/>
      <w:r>
        <w:rPr>
          <w:rFonts w:ascii="맑은 고딕" w:eastAsia="맑은 고딕" w:hAnsi="맑은 고딕" w:hint="eastAsia"/>
          <w:color w:val="212529"/>
          <w:spacing w:val="-1"/>
          <w:sz w:val="27"/>
          <w:szCs w:val="27"/>
        </w:rPr>
        <w:t xml:space="preserve">는 </w:t>
      </w:r>
      <w:proofErr w:type="spellStart"/>
      <w:r>
        <w:rPr>
          <w:rFonts w:ascii="맑은 고딕" w:eastAsia="맑은 고딕" w:hAnsi="맑은 고딕" w:hint="eastAsia"/>
          <w:color w:val="212529"/>
          <w:spacing w:val="-1"/>
          <w:sz w:val="27"/>
          <w:szCs w:val="27"/>
        </w:rPr>
        <w:t>float:left</w:t>
      </w:r>
      <w:proofErr w:type="spellEnd"/>
      <w:r>
        <w:rPr>
          <w:rFonts w:ascii="맑은 고딕" w:eastAsia="맑은 고딕" w:hAnsi="맑은 고딕" w:hint="eastAsia"/>
          <w:color w:val="212529"/>
          <w:spacing w:val="-1"/>
          <w:sz w:val="27"/>
          <w:szCs w:val="27"/>
        </w:rPr>
        <w:t xml:space="preserve"> 속성을, </w:t>
      </w:r>
      <w:proofErr w:type="spellStart"/>
      <w:r>
        <w:rPr>
          <w:rFonts w:ascii="맑은 고딕" w:eastAsia="맑은 고딕" w:hAnsi="맑은 고딕" w:hint="eastAsia"/>
          <w:color w:val="212529"/>
          <w:spacing w:val="-1"/>
          <w:sz w:val="27"/>
          <w:szCs w:val="27"/>
        </w:rPr>
        <w:t>clear:both</w:t>
      </w:r>
      <w:proofErr w:type="spellEnd"/>
      <w:r>
        <w:rPr>
          <w:rFonts w:ascii="맑은 고딕" w:eastAsia="맑은 고딕" w:hAnsi="맑은 고딕" w:hint="eastAsia"/>
          <w:color w:val="212529"/>
          <w:spacing w:val="-1"/>
          <w:sz w:val="27"/>
          <w:szCs w:val="27"/>
        </w:rPr>
        <w:t>는 float의 left, right속성을 전부 해제해 float의 영향을 받지 않게 된다. clear를 쓰면 div의 block속성이 회복된다고 생각하면 이해하기 편한 것 같다.</w:t>
      </w:r>
    </w:p>
    <w:p w14:paraId="074CB183" w14:textId="02553D8C"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 xml:space="preserve">rect1에 </w:t>
      </w:r>
      <w:proofErr w:type="spellStart"/>
      <w:r>
        <w:rPr>
          <w:rFonts w:ascii="맑은 고딕" w:eastAsia="맑은 고딕" w:hAnsi="맑은 고딕" w:hint="eastAsia"/>
          <w:color w:val="212529"/>
          <w:spacing w:val="-1"/>
          <w:sz w:val="27"/>
          <w:szCs w:val="27"/>
        </w:rPr>
        <w:t>float:left</w:t>
      </w:r>
      <w:proofErr w:type="spellEnd"/>
      <w:r>
        <w:rPr>
          <w:rFonts w:ascii="맑은 고딕" w:eastAsia="맑은 고딕" w:hAnsi="맑은 고딕" w:hint="eastAsia"/>
          <w:color w:val="212529"/>
          <w:spacing w:val="-1"/>
          <w:sz w:val="27"/>
          <w:szCs w:val="27"/>
        </w:rPr>
        <w:t xml:space="preserve"> </w:t>
      </w:r>
      <w:proofErr w:type="spellStart"/>
      <w:r>
        <w:rPr>
          <w:rFonts w:ascii="맑은 고딕" w:eastAsia="맑은 고딕" w:hAnsi="맑은 고딕" w:hint="eastAsia"/>
          <w:color w:val="212529"/>
          <w:spacing w:val="-1"/>
          <w:sz w:val="27"/>
          <w:szCs w:val="27"/>
        </w:rPr>
        <w:t>를</w:t>
      </w:r>
      <w:proofErr w:type="spellEnd"/>
      <w:r>
        <w:rPr>
          <w:rFonts w:ascii="맑은 고딕" w:eastAsia="맑은 고딕" w:hAnsi="맑은 고딕" w:hint="eastAsia"/>
          <w:color w:val="212529"/>
          <w:spacing w:val="-1"/>
          <w:sz w:val="27"/>
          <w:szCs w:val="27"/>
        </w:rPr>
        <w:t xml:space="preserve"> 설정하고, </w:t>
      </w:r>
      <w:proofErr w:type="spellStart"/>
      <w:r>
        <w:rPr>
          <w:rFonts w:ascii="맑은 고딕" w:eastAsia="맑은 고딕" w:hAnsi="맑은 고딕" w:hint="eastAsia"/>
          <w:color w:val="212529"/>
          <w:spacing w:val="-1"/>
          <w:sz w:val="27"/>
          <w:szCs w:val="27"/>
        </w:rPr>
        <w:t>rect</w:t>
      </w:r>
      <w:proofErr w:type="spellEnd"/>
      <w:r>
        <w:rPr>
          <w:rFonts w:ascii="맑은 고딕" w:eastAsia="맑은 고딕" w:hAnsi="맑은 고딕" w:hint="eastAsia"/>
          <w:color w:val="212529"/>
          <w:spacing w:val="-1"/>
          <w:sz w:val="27"/>
          <w:szCs w:val="27"/>
        </w:rPr>
        <w:t xml:space="preserve"> 2,3에는 float설정을 안 한 모습이다. rect2가 rect1에 가려져 안보인다.</w:t>
      </w:r>
      <w:r>
        <w:rPr>
          <w:rFonts w:ascii="맑은 고딕" w:eastAsia="맑은 고딕" w:hAnsi="맑은 고딕" w:hint="eastAsia"/>
          <w:color w:val="212529"/>
          <w:spacing w:val="-1"/>
          <w:sz w:val="27"/>
          <w:szCs w:val="27"/>
        </w:rPr>
        <w:br/>
      </w:r>
      <w:r>
        <w:rPr>
          <w:rFonts w:ascii="맑은 고딕" w:eastAsia="맑은 고딕" w:hAnsi="맑은 고딕"/>
          <w:noProof/>
          <w:color w:val="212529"/>
          <w:spacing w:val="-1"/>
          <w:sz w:val="27"/>
          <w:szCs w:val="27"/>
        </w:rPr>
        <w:drawing>
          <wp:inline distT="0" distB="0" distL="0" distR="0" wp14:anchorId="5966EB44" wp14:editId="0E4EDBDC">
            <wp:extent cx="12534900" cy="1905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34900" cy="1905000"/>
                    </a:xfrm>
                    <a:prstGeom prst="rect">
                      <a:avLst/>
                    </a:prstGeom>
                    <a:noFill/>
                    <a:ln>
                      <a:noFill/>
                    </a:ln>
                  </pic:spPr>
                </pic:pic>
              </a:graphicData>
            </a:graphic>
          </wp:inline>
        </w:drawing>
      </w:r>
    </w:p>
    <w:p w14:paraId="2442A61D"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rect2에 clear설정을 하면 float와 상관없이 rect1,2,3이 전부 표현된다.</w:t>
      </w:r>
    </w:p>
    <w:p w14:paraId="2BEB70DE"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.rect1</w:t>
      </w:r>
      <w:r>
        <w:rPr>
          <w:rStyle w:val="HTML0"/>
          <w:rFonts w:ascii="Fira Mono" w:hAnsi="Fira Mono"/>
          <w:color w:val="212529"/>
        </w:rPr>
        <w:t xml:space="preserve"> </w:t>
      </w:r>
      <w:r>
        <w:rPr>
          <w:rStyle w:val="token"/>
          <w:rFonts w:ascii="Fira Mono" w:hAnsi="Fira Mono"/>
          <w:color w:val="212529"/>
        </w:rPr>
        <w:t>{</w:t>
      </w:r>
    </w:p>
    <w:p w14:paraId="0255AF52"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float:</w:t>
      </w:r>
      <w:r>
        <w:rPr>
          <w:rStyle w:val="HTML0"/>
          <w:rFonts w:ascii="Fira Mono" w:hAnsi="Fira Mono"/>
          <w:color w:val="212529"/>
        </w:rPr>
        <w:t xml:space="preserve"> left</w:t>
      </w:r>
      <w:r>
        <w:rPr>
          <w:rStyle w:val="token"/>
          <w:rFonts w:ascii="Fira Mono" w:hAnsi="Fira Mono"/>
          <w:color w:val="212529"/>
        </w:rPr>
        <w:t>;</w:t>
      </w:r>
    </w:p>
    <w:p w14:paraId="2C3398E2"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burlywood</w:t>
      </w:r>
      <w:r>
        <w:rPr>
          <w:rStyle w:val="token"/>
          <w:rFonts w:ascii="Fira Mono" w:hAnsi="Fira Mono"/>
          <w:color w:val="212529"/>
        </w:rPr>
        <w:t>;</w:t>
      </w:r>
    </w:p>
    <w:p w14:paraId="527CE381"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w:t>
      </w:r>
    </w:p>
    <w:p w14:paraId="1C30AEB2" w14:textId="77777777" w:rsidR="002747D9" w:rsidRDefault="002747D9" w:rsidP="002747D9">
      <w:pPr>
        <w:pStyle w:val="HTML"/>
        <w:shd w:val="clear" w:color="auto" w:fill="FFFFFF"/>
        <w:spacing w:before="120" w:after="120"/>
        <w:rPr>
          <w:rStyle w:val="HTML0"/>
          <w:rFonts w:ascii="Fira Mono" w:hAnsi="Fira Mono"/>
          <w:color w:val="212529"/>
        </w:rPr>
      </w:pPr>
    </w:p>
    <w:p w14:paraId="12AAAC8C"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.rect2</w:t>
      </w:r>
      <w:r>
        <w:rPr>
          <w:rStyle w:val="HTML0"/>
          <w:rFonts w:ascii="Fira Mono" w:hAnsi="Fira Mono"/>
          <w:color w:val="212529"/>
        </w:rPr>
        <w:t xml:space="preserve"> </w:t>
      </w:r>
      <w:r>
        <w:rPr>
          <w:rStyle w:val="token"/>
          <w:rFonts w:ascii="Fira Mono" w:hAnsi="Fira Mono"/>
          <w:color w:val="212529"/>
        </w:rPr>
        <w:t>{</w:t>
      </w:r>
    </w:p>
    <w:p w14:paraId="38AA2E15"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clear:</w:t>
      </w:r>
      <w:r>
        <w:rPr>
          <w:rStyle w:val="HTML0"/>
          <w:rFonts w:ascii="Fira Mono" w:hAnsi="Fira Mono"/>
          <w:color w:val="212529"/>
        </w:rPr>
        <w:t xml:space="preserve"> left</w:t>
      </w:r>
      <w:r>
        <w:rPr>
          <w:rStyle w:val="token"/>
          <w:rFonts w:ascii="Fira Mono" w:hAnsi="Fira Mono"/>
          <w:color w:val="212529"/>
        </w:rPr>
        <w:t>;</w:t>
      </w:r>
    </w:p>
    <w:p w14:paraId="73B6B072"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cadetblue</w:t>
      </w:r>
      <w:proofErr w:type="spellEnd"/>
      <w:r>
        <w:rPr>
          <w:rStyle w:val="token"/>
          <w:rFonts w:ascii="Fira Mono" w:hAnsi="Fira Mono"/>
          <w:color w:val="212529"/>
        </w:rPr>
        <w:t>;</w:t>
      </w:r>
    </w:p>
    <w:p w14:paraId="429BF6EE"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w:t>
      </w:r>
    </w:p>
    <w:p w14:paraId="745CE97D" w14:textId="77777777" w:rsidR="002747D9" w:rsidRDefault="002747D9" w:rsidP="002747D9">
      <w:pPr>
        <w:pStyle w:val="HTML"/>
        <w:shd w:val="clear" w:color="auto" w:fill="FFFFFF"/>
        <w:spacing w:before="120" w:after="120"/>
        <w:rPr>
          <w:rStyle w:val="HTML0"/>
          <w:rFonts w:ascii="Fira Mono" w:hAnsi="Fira Mono"/>
          <w:color w:val="212529"/>
        </w:rPr>
      </w:pPr>
      <w:r>
        <w:rPr>
          <w:rStyle w:val="token"/>
          <w:rFonts w:ascii="Fira Mono" w:hAnsi="Fira Mono"/>
          <w:color w:val="212529"/>
        </w:rPr>
        <w:t>.rect3</w:t>
      </w:r>
      <w:r>
        <w:rPr>
          <w:rStyle w:val="HTML0"/>
          <w:rFonts w:ascii="Fira Mono" w:hAnsi="Fira Mono"/>
          <w:color w:val="212529"/>
        </w:rPr>
        <w:t xml:space="preserve"> </w:t>
      </w:r>
      <w:r>
        <w:rPr>
          <w:rStyle w:val="token"/>
          <w:rFonts w:ascii="Fira Mono" w:hAnsi="Fira Mono"/>
          <w:color w:val="212529"/>
        </w:rPr>
        <w:t>{</w:t>
      </w:r>
    </w:p>
    <w:p w14:paraId="2B76693B"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ab/>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peru</w:t>
      </w:r>
      <w:proofErr w:type="spellEnd"/>
      <w:r>
        <w:rPr>
          <w:rStyle w:val="token"/>
          <w:rFonts w:ascii="Fira Mono" w:hAnsi="Fira Mono"/>
          <w:color w:val="212529"/>
        </w:rPr>
        <w:t>;</w:t>
      </w:r>
    </w:p>
    <w:p w14:paraId="78AFC9FB" w14:textId="77777777" w:rsidR="002747D9" w:rsidRDefault="002747D9" w:rsidP="002747D9">
      <w:pPr>
        <w:pStyle w:val="HTML"/>
        <w:shd w:val="clear" w:color="auto" w:fill="FFFFFF"/>
        <w:spacing w:before="120" w:after="120"/>
        <w:rPr>
          <w:rFonts w:ascii="Fira Mono" w:hAnsi="Fira Mono"/>
          <w:color w:val="212529"/>
        </w:rPr>
      </w:pPr>
      <w:r>
        <w:rPr>
          <w:rStyle w:val="token"/>
          <w:rFonts w:ascii="Fira Mono" w:hAnsi="Fira Mono"/>
          <w:color w:val="212529"/>
        </w:rPr>
        <w:t>}</w:t>
      </w:r>
    </w:p>
    <w:p w14:paraId="0AE4A251" w14:textId="6C89237E"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5C5C748E" wp14:editId="630FB46A">
            <wp:extent cx="12534900" cy="28575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34900" cy="2857500"/>
                    </a:xfrm>
                    <a:prstGeom prst="rect">
                      <a:avLst/>
                    </a:prstGeom>
                    <a:noFill/>
                    <a:ln>
                      <a:noFill/>
                    </a:ln>
                  </pic:spPr>
                </pic:pic>
              </a:graphicData>
            </a:graphic>
          </wp:inline>
        </w:drawing>
      </w:r>
    </w:p>
    <w:p w14:paraId="0033A1EC" w14:textId="77777777" w:rsidR="002747D9" w:rsidRDefault="002747D9" w:rsidP="002747D9">
      <w:pPr>
        <w:pStyle w:val="2"/>
        <w:shd w:val="clear" w:color="auto" w:fill="FFFFFF"/>
        <w:rPr>
          <w:rFonts w:ascii="맑은 고딕" w:eastAsia="맑은 고딕" w:hAnsi="맑은 고딕"/>
          <w:color w:val="212529"/>
          <w:spacing w:val="-1"/>
        </w:rPr>
      </w:pPr>
      <w:r>
        <w:rPr>
          <w:rFonts w:ascii="맑은 고딕" w:eastAsia="맑은 고딕" w:hAnsi="맑은 고딕" w:hint="eastAsia"/>
          <w:color w:val="212529"/>
          <w:spacing w:val="-1"/>
        </w:rPr>
        <w:t>display</w:t>
      </w:r>
    </w:p>
    <w:p w14:paraId="57D77974" w14:textId="77777777" w:rsidR="002747D9" w:rsidRDefault="002747D9" w:rsidP="002747D9">
      <w:pPr>
        <w:pStyle w:val="4"/>
        <w:shd w:val="clear" w:color="auto" w:fill="FFFFFF"/>
        <w:ind w:left="1196" w:hanging="396"/>
        <w:rPr>
          <w:rFonts w:ascii="맑은 고딕" w:eastAsia="맑은 고딕" w:hAnsi="맑은 고딕"/>
          <w:color w:val="212529"/>
          <w:spacing w:val="-1"/>
        </w:rPr>
      </w:pPr>
      <w:r>
        <w:rPr>
          <w:rFonts w:ascii="맑은 고딕" w:eastAsia="맑은 고딕" w:hAnsi="맑은 고딕" w:hint="eastAsia"/>
          <w:color w:val="212529"/>
          <w:spacing w:val="-1"/>
        </w:rPr>
        <w:t>value: none, block, inline, inline-block</w:t>
      </w:r>
    </w:p>
    <w:p w14:paraId="005B431E" w14:textId="77777777" w:rsidR="002747D9" w:rsidRDefault="002747D9" w:rsidP="002747D9">
      <w:pPr>
        <w:pStyle w:val="a3"/>
        <w:numPr>
          <w:ilvl w:val="0"/>
          <w:numId w:val="4"/>
        </w:numPr>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none</w:t>
      </w:r>
      <w:r>
        <w:rPr>
          <w:rFonts w:ascii="맑은 고딕" w:eastAsia="맑은 고딕" w:hAnsi="맑은 고딕" w:hint="eastAsia"/>
          <w:color w:val="212529"/>
          <w:spacing w:val="-1"/>
          <w:sz w:val="27"/>
          <w:szCs w:val="27"/>
        </w:rPr>
        <w:br/>
        <w:t>존재하지만 화면에 드러나지 않는다. 상황에 따라 화면에 보이거나 보이지 않도록 구현할 때 사용할 수 있다.</w:t>
      </w:r>
    </w:p>
    <w:p w14:paraId="482A8DF2" w14:textId="77777777" w:rsidR="002747D9" w:rsidRDefault="002747D9" w:rsidP="002747D9">
      <w:pPr>
        <w:pStyle w:val="a3"/>
        <w:numPr>
          <w:ilvl w:val="0"/>
          <w:numId w:val="4"/>
        </w:numPr>
        <w:shd w:val="clear" w:color="auto" w:fill="FFFFFF"/>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block</w:t>
      </w:r>
      <w:r>
        <w:rPr>
          <w:rFonts w:ascii="맑은 고딕" w:eastAsia="맑은 고딕" w:hAnsi="맑은 고딕" w:hint="eastAsia"/>
          <w:color w:val="212529"/>
          <w:spacing w:val="-1"/>
          <w:sz w:val="27"/>
          <w:szCs w:val="27"/>
        </w:rPr>
        <w:br/>
        <w:t>위에서 div처럼 해당 요소의 크기와 관계없이 가로를 100% 전부 차지한다. block 요소 다음에 오는 요소는 다음 줄에 구현된다.</w:t>
      </w:r>
      <w:r>
        <w:rPr>
          <w:rFonts w:ascii="맑은 고딕" w:eastAsia="맑은 고딕" w:hAnsi="맑은 고딕" w:hint="eastAsia"/>
          <w:color w:val="212529"/>
          <w:spacing w:val="-1"/>
          <w:sz w:val="27"/>
          <w:szCs w:val="27"/>
        </w:rPr>
        <w:br/>
        <w:t xml:space="preserve">ex)div, p, h, ul, </w:t>
      </w:r>
      <w:proofErr w:type="spellStart"/>
      <w:r>
        <w:rPr>
          <w:rFonts w:ascii="맑은 고딕" w:eastAsia="맑은 고딕" w:hAnsi="맑은 고딕" w:hint="eastAsia"/>
          <w:color w:val="212529"/>
          <w:spacing w:val="-1"/>
          <w:sz w:val="27"/>
          <w:szCs w:val="27"/>
        </w:rPr>
        <w:t>ol</w:t>
      </w:r>
      <w:proofErr w:type="spellEnd"/>
      <w:r>
        <w:rPr>
          <w:rFonts w:ascii="맑은 고딕" w:eastAsia="맑은 고딕" w:hAnsi="맑은 고딕" w:hint="eastAsia"/>
          <w:color w:val="212529"/>
          <w:spacing w:val="-1"/>
          <w:sz w:val="27"/>
          <w:szCs w:val="27"/>
        </w:rPr>
        <w:t>, li, table</w:t>
      </w:r>
    </w:p>
    <w:p w14:paraId="239451A9"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&lt;p class='s1'&gt;</w:t>
      </w:r>
      <w:r>
        <w:rPr>
          <w:rStyle w:val="HTML0"/>
          <w:rFonts w:ascii="Fira Mono" w:hAnsi="Fira Mono"/>
          <w:color w:val="212529"/>
        </w:rPr>
        <w:t>내일</w:t>
      </w:r>
      <w:r>
        <w:rPr>
          <w:rStyle w:val="HTML0"/>
          <w:rFonts w:ascii="Fira Mono" w:hAnsi="Fira Mono"/>
          <w:color w:val="212529"/>
        </w:rPr>
        <w:t xml:space="preserve"> </w:t>
      </w:r>
      <w:r>
        <w:rPr>
          <w:rStyle w:val="HTML0"/>
          <w:rFonts w:ascii="Fira Mono" w:hAnsi="Fira Mono"/>
          <w:color w:val="212529"/>
        </w:rPr>
        <w:t>점심은</w:t>
      </w:r>
      <w:r>
        <w:rPr>
          <w:rStyle w:val="token"/>
          <w:rFonts w:ascii="Fira Mono" w:hAnsi="Fira Mono"/>
          <w:color w:val="212529"/>
        </w:rPr>
        <w:t>&lt;/p&gt;</w:t>
      </w:r>
    </w:p>
    <w:p w14:paraId="0C0D92F8"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&lt;p class='s2'&gt;</w:t>
      </w:r>
      <w:proofErr w:type="spellStart"/>
      <w:r>
        <w:rPr>
          <w:rStyle w:val="HTML0"/>
          <w:rFonts w:ascii="Fira Mono" w:hAnsi="Fira Mono"/>
          <w:color w:val="212529"/>
        </w:rPr>
        <w:t>버거킹</w:t>
      </w:r>
      <w:proofErr w:type="spellEnd"/>
      <w:r>
        <w:rPr>
          <w:rStyle w:val="token"/>
          <w:rFonts w:ascii="Fira Mono" w:hAnsi="Fira Mono"/>
          <w:color w:val="212529"/>
        </w:rPr>
        <w:t>&lt;/p&gt;</w:t>
      </w:r>
    </w:p>
    <w:p w14:paraId="7FCBEE02"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&lt;p class='s3'&gt;</w:t>
      </w:r>
      <w:proofErr w:type="spellStart"/>
      <w:r>
        <w:rPr>
          <w:rStyle w:val="HTML0"/>
          <w:rFonts w:ascii="Fira Mono" w:hAnsi="Fira Mono"/>
          <w:color w:val="212529"/>
        </w:rPr>
        <w:t>머쉬룸</w:t>
      </w:r>
      <w:proofErr w:type="spellEnd"/>
      <w:r>
        <w:rPr>
          <w:rStyle w:val="HTML0"/>
          <w:rFonts w:ascii="Fira Mono" w:hAnsi="Fira Mono"/>
          <w:color w:val="212529"/>
        </w:rPr>
        <w:t xml:space="preserve"> </w:t>
      </w:r>
      <w:proofErr w:type="spellStart"/>
      <w:r>
        <w:rPr>
          <w:rStyle w:val="HTML0"/>
          <w:rFonts w:ascii="Fira Mono" w:hAnsi="Fira Mono"/>
          <w:color w:val="212529"/>
        </w:rPr>
        <w:t>와퍼</w:t>
      </w:r>
      <w:proofErr w:type="spellEnd"/>
      <w:r>
        <w:rPr>
          <w:rStyle w:val="HTML0"/>
          <w:rFonts w:ascii="Fira Mono" w:hAnsi="Fira Mono"/>
          <w:color w:val="212529"/>
        </w:rPr>
        <w:t xml:space="preserve"> </w:t>
      </w:r>
      <w:r>
        <w:rPr>
          <w:rStyle w:val="token"/>
          <w:rFonts w:ascii="Fira Mono" w:hAnsi="Fira Mono"/>
          <w:color w:val="212529"/>
        </w:rPr>
        <w:t>&lt;/p&gt;</w:t>
      </w:r>
    </w:p>
    <w:p w14:paraId="4D76D297" w14:textId="2F255786"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61F05828" wp14:editId="5F9696D5">
            <wp:extent cx="12534900" cy="121285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34900" cy="1212850"/>
                    </a:xfrm>
                    <a:prstGeom prst="rect">
                      <a:avLst/>
                    </a:prstGeom>
                    <a:noFill/>
                    <a:ln>
                      <a:noFill/>
                    </a:ln>
                  </pic:spPr>
                </pic:pic>
              </a:graphicData>
            </a:graphic>
          </wp:inline>
        </w:drawing>
      </w:r>
    </w:p>
    <w:p w14:paraId="6279BB1A" w14:textId="77777777" w:rsidR="002747D9" w:rsidRDefault="002747D9" w:rsidP="002747D9">
      <w:pPr>
        <w:widowControl/>
        <w:numPr>
          <w:ilvl w:val="0"/>
          <w:numId w:val="5"/>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inline</w:t>
      </w:r>
      <w:r>
        <w:rPr>
          <w:rFonts w:ascii="맑은 고딕" w:eastAsia="맑은 고딕" w:hAnsi="맑은 고딕" w:hint="eastAsia"/>
          <w:color w:val="212529"/>
          <w:spacing w:val="-1"/>
          <w:sz w:val="27"/>
          <w:szCs w:val="27"/>
        </w:rPr>
        <w:br/>
        <w:t>요소마다 줄이 바뀌지 않고 바로 옆(오른쪽)에 구현된다. 크기(width, height)를 지정할 수 없다. 상,하 여백은 inline-height로 설정한다.</w:t>
      </w:r>
      <w:r>
        <w:rPr>
          <w:rFonts w:ascii="맑은 고딕" w:eastAsia="맑은 고딕" w:hAnsi="맑은 고딕" w:hint="eastAsia"/>
          <w:color w:val="212529"/>
          <w:spacing w:val="-1"/>
          <w:sz w:val="27"/>
          <w:szCs w:val="27"/>
        </w:rPr>
        <w:br/>
        <w:t xml:space="preserve">ex)span, b, </w:t>
      </w:r>
      <w:proofErr w:type="spellStart"/>
      <w:r>
        <w:rPr>
          <w:rFonts w:ascii="맑은 고딕" w:eastAsia="맑은 고딕" w:hAnsi="맑은 고딕" w:hint="eastAsia"/>
          <w:color w:val="212529"/>
          <w:spacing w:val="-1"/>
          <w:sz w:val="27"/>
          <w:szCs w:val="27"/>
        </w:rPr>
        <w:t>i</w:t>
      </w:r>
      <w:proofErr w:type="spellEnd"/>
      <w:r>
        <w:rPr>
          <w:rFonts w:ascii="맑은 고딕" w:eastAsia="맑은 고딕" w:hAnsi="맑은 고딕" w:hint="eastAsia"/>
          <w:color w:val="212529"/>
          <w:spacing w:val="-1"/>
          <w:sz w:val="27"/>
          <w:szCs w:val="27"/>
        </w:rPr>
        <w:t>, a</w:t>
      </w:r>
    </w:p>
    <w:p w14:paraId="730BC2E3"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class='s1'&gt;</w:t>
      </w:r>
      <w:r>
        <w:rPr>
          <w:rStyle w:val="HTML0"/>
          <w:rFonts w:ascii="Fira Mono" w:hAnsi="Fira Mono"/>
          <w:color w:val="212529"/>
        </w:rPr>
        <w:t>내일</w:t>
      </w:r>
      <w:r>
        <w:rPr>
          <w:rStyle w:val="HTML0"/>
          <w:rFonts w:ascii="Fira Mono" w:hAnsi="Fira Mono"/>
          <w:color w:val="212529"/>
        </w:rPr>
        <w:t xml:space="preserve"> </w:t>
      </w:r>
      <w:r>
        <w:rPr>
          <w:rStyle w:val="HTML0"/>
          <w:rFonts w:ascii="Fira Mono" w:hAnsi="Fira Mono"/>
          <w:color w:val="212529"/>
        </w:rPr>
        <w:t>점심은</w:t>
      </w:r>
      <w:r>
        <w:rPr>
          <w:rStyle w:val="token"/>
          <w:rFonts w:ascii="Fira Mono" w:hAnsi="Fira Mono"/>
          <w:color w:val="212529"/>
        </w:rPr>
        <w:t>&lt;/span&gt;</w:t>
      </w:r>
    </w:p>
    <w:p w14:paraId="254074A1"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class='s2'&gt;</w:t>
      </w:r>
      <w:proofErr w:type="spellStart"/>
      <w:r>
        <w:rPr>
          <w:rStyle w:val="HTML0"/>
          <w:rFonts w:ascii="Fira Mono" w:hAnsi="Fira Mono"/>
          <w:color w:val="212529"/>
        </w:rPr>
        <w:t>버거킹</w:t>
      </w:r>
      <w:proofErr w:type="spellEnd"/>
      <w:r>
        <w:rPr>
          <w:rStyle w:val="token"/>
          <w:rFonts w:ascii="Fira Mono" w:hAnsi="Fira Mono"/>
          <w:color w:val="212529"/>
        </w:rPr>
        <w:t>&lt;/span&gt;</w:t>
      </w:r>
    </w:p>
    <w:p w14:paraId="34C70933"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class='s3'&gt;</w:t>
      </w:r>
      <w:proofErr w:type="spellStart"/>
      <w:r>
        <w:rPr>
          <w:rStyle w:val="HTML0"/>
          <w:rFonts w:ascii="Fira Mono" w:hAnsi="Fira Mono"/>
          <w:color w:val="212529"/>
        </w:rPr>
        <w:t>머쉬룸</w:t>
      </w:r>
      <w:proofErr w:type="spellEnd"/>
      <w:r>
        <w:rPr>
          <w:rStyle w:val="HTML0"/>
          <w:rFonts w:ascii="Fira Mono" w:hAnsi="Fira Mono"/>
          <w:color w:val="212529"/>
        </w:rPr>
        <w:t xml:space="preserve"> </w:t>
      </w:r>
      <w:proofErr w:type="spellStart"/>
      <w:r>
        <w:rPr>
          <w:rStyle w:val="HTML0"/>
          <w:rFonts w:ascii="Fira Mono" w:hAnsi="Fira Mono"/>
          <w:color w:val="212529"/>
        </w:rPr>
        <w:t>와퍼</w:t>
      </w:r>
      <w:proofErr w:type="spellEnd"/>
      <w:r>
        <w:rPr>
          <w:rStyle w:val="HTML0"/>
          <w:rFonts w:ascii="Fira Mono" w:hAnsi="Fira Mono"/>
          <w:color w:val="212529"/>
        </w:rPr>
        <w:t xml:space="preserve"> </w:t>
      </w:r>
      <w:r>
        <w:rPr>
          <w:rStyle w:val="token"/>
          <w:rFonts w:ascii="Fira Mono" w:hAnsi="Fira Mono"/>
          <w:color w:val="212529"/>
        </w:rPr>
        <w:t>&lt;/span&gt;</w:t>
      </w:r>
    </w:p>
    <w:p w14:paraId="52B8B2A8" w14:textId="2883963B"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5C72D7F0" wp14:editId="01FB80A9">
            <wp:extent cx="2717800" cy="38100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7800" cy="381000"/>
                    </a:xfrm>
                    <a:prstGeom prst="rect">
                      <a:avLst/>
                    </a:prstGeom>
                    <a:noFill/>
                    <a:ln>
                      <a:noFill/>
                    </a:ln>
                  </pic:spPr>
                </pic:pic>
              </a:graphicData>
            </a:graphic>
          </wp:inline>
        </w:drawing>
      </w:r>
    </w:p>
    <w:p w14:paraId="12AABBAA" w14:textId="77777777" w:rsidR="002747D9" w:rsidRDefault="002747D9" w:rsidP="002747D9">
      <w:pPr>
        <w:widowControl/>
        <w:numPr>
          <w:ilvl w:val="0"/>
          <w:numId w:val="6"/>
        </w:numPr>
        <w:shd w:val="clear" w:color="auto" w:fill="FFFFFF"/>
        <w:wordWrap/>
        <w:autoSpaceDE/>
        <w:autoSpaceDN/>
        <w:spacing w:before="100" w:beforeAutospacing="1" w:after="100" w:afterAutospacing="1" w:line="240" w:lineRule="auto"/>
        <w:jc w:val="left"/>
        <w:rPr>
          <w:rFonts w:ascii="맑은 고딕" w:eastAsia="맑은 고딕" w:hAnsi="맑은 고딕"/>
          <w:color w:val="212529"/>
          <w:spacing w:val="-1"/>
          <w:sz w:val="27"/>
          <w:szCs w:val="27"/>
        </w:rPr>
      </w:pPr>
      <w:r>
        <w:rPr>
          <w:rFonts w:ascii="맑은 고딕" w:eastAsia="맑은 고딕" w:hAnsi="맑은 고딕" w:hint="eastAsia"/>
          <w:color w:val="212529"/>
          <w:spacing w:val="-1"/>
          <w:sz w:val="27"/>
          <w:szCs w:val="27"/>
        </w:rPr>
        <w:t>inline-block</w:t>
      </w:r>
      <w:r>
        <w:rPr>
          <w:rFonts w:ascii="맑은 고딕" w:eastAsia="맑은 고딕" w:hAnsi="맑은 고딕" w:hint="eastAsia"/>
          <w:color w:val="212529"/>
          <w:spacing w:val="-1"/>
          <w:sz w:val="27"/>
          <w:szCs w:val="27"/>
        </w:rPr>
        <w:br/>
        <w:t>block과 inline의 중간 형태로 줄이 바뀌지 않지만 크기와 마진을 설정할 수 있다.</w:t>
      </w:r>
      <w:r>
        <w:rPr>
          <w:rFonts w:ascii="맑은 고딕" w:eastAsia="맑은 고딕" w:hAnsi="맑은 고딕" w:hint="eastAsia"/>
          <w:color w:val="212529"/>
          <w:spacing w:val="-1"/>
          <w:sz w:val="27"/>
          <w:szCs w:val="27"/>
        </w:rPr>
        <w:br/>
      </w:r>
      <w:r>
        <w:rPr>
          <w:rStyle w:val="a6"/>
          <w:rFonts w:ascii="맑은 고딕" w:eastAsia="맑은 고딕" w:hAnsi="맑은 고딕" w:hint="eastAsia"/>
          <w:color w:val="212529"/>
          <w:spacing w:val="-1"/>
          <w:sz w:val="27"/>
          <w:szCs w:val="27"/>
        </w:rPr>
        <w:t>case1.</w:t>
      </w:r>
      <w:r>
        <w:rPr>
          <w:rFonts w:ascii="맑은 고딕" w:eastAsia="맑은 고딕" w:hAnsi="맑은 고딕" w:hint="eastAsia"/>
          <w:color w:val="212529"/>
          <w:spacing w:val="-1"/>
          <w:sz w:val="27"/>
          <w:szCs w:val="27"/>
        </w:rPr>
        <w:t> inline요소에 크기를 지정</w:t>
      </w:r>
    </w:p>
    <w:p w14:paraId="3AEE1A10"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class='s1'&gt;</w:t>
      </w:r>
      <w:r>
        <w:rPr>
          <w:rStyle w:val="HTML0"/>
          <w:rFonts w:ascii="Fira Mono" w:hAnsi="Fira Mono"/>
          <w:color w:val="212529"/>
        </w:rPr>
        <w:t>내일</w:t>
      </w:r>
      <w:r>
        <w:rPr>
          <w:rStyle w:val="HTML0"/>
          <w:rFonts w:ascii="Fira Mono" w:hAnsi="Fira Mono"/>
          <w:color w:val="212529"/>
        </w:rPr>
        <w:t xml:space="preserve"> </w:t>
      </w:r>
      <w:r>
        <w:rPr>
          <w:rStyle w:val="HTML0"/>
          <w:rFonts w:ascii="Fira Mono" w:hAnsi="Fira Mono"/>
          <w:color w:val="212529"/>
        </w:rPr>
        <w:t>점심은</w:t>
      </w:r>
      <w:r>
        <w:rPr>
          <w:rStyle w:val="token"/>
          <w:rFonts w:ascii="Fira Mono" w:hAnsi="Fira Mono"/>
          <w:color w:val="212529"/>
        </w:rPr>
        <w:t>&lt;/span&gt;</w:t>
      </w:r>
    </w:p>
    <w:p w14:paraId="5B6A9F38"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class='s2'&gt;</w:t>
      </w:r>
      <w:proofErr w:type="spellStart"/>
      <w:r>
        <w:rPr>
          <w:rStyle w:val="HTML0"/>
          <w:rFonts w:ascii="Fira Mono" w:hAnsi="Fira Mono"/>
          <w:color w:val="212529"/>
        </w:rPr>
        <w:t>버거킹</w:t>
      </w:r>
      <w:proofErr w:type="spellEnd"/>
      <w:r>
        <w:rPr>
          <w:rStyle w:val="token"/>
          <w:rFonts w:ascii="Fira Mono" w:hAnsi="Fira Mono"/>
          <w:color w:val="212529"/>
        </w:rPr>
        <w:t>&lt;/span&gt;</w:t>
      </w:r>
    </w:p>
    <w:p w14:paraId="246B0528"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&lt;span class='s3'&gt;</w:t>
      </w:r>
      <w:proofErr w:type="spellStart"/>
      <w:r>
        <w:rPr>
          <w:rStyle w:val="HTML0"/>
          <w:rFonts w:ascii="Fira Mono" w:hAnsi="Fira Mono"/>
          <w:color w:val="212529"/>
        </w:rPr>
        <w:t>머쉬룸</w:t>
      </w:r>
      <w:proofErr w:type="spellEnd"/>
      <w:r>
        <w:rPr>
          <w:rStyle w:val="HTML0"/>
          <w:rFonts w:ascii="Fira Mono" w:hAnsi="Fira Mono"/>
          <w:color w:val="212529"/>
        </w:rPr>
        <w:t xml:space="preserve"> </w:t>
      </w:r>
      <w:proofErr w:type="spellStart"/>
      <w:r>
        <w:rPr>
          <w:rStyle w:val="HTML0"/>
          <w:rFonts w:ascii="Fira Mono" w:hAnsi="Fira Mono"/>
          <w:color w:val="212529"/>
        </w:rPr>
        <w:t>와퍼</w:t>
      </w:r>
      <w:proofErr w:type="spellEnd"/>
      <w:r>
        <w:rPr>
          <w:rStyle w:val="HTML0"/>
          <w:rFonts w:ascii="Fira Mono" w:hAnsi="Fira Mono"/>
          <w:color w:val="212529"/>
        </w:rPr>
        <w:t xml:space="preserve"> </w:t>
      </w:r>
      <w:r>
        <w:rPr>
          <w:rStyle w:val="token"/>
          <w:rFonts w:ascii="Fira Mono" w:hAnsi="Fira Mono"/>
          <w:color w:val="212529"/>
        </w:rPr>
        <w:t>&lt;/span&gt;</w:t>
      </w:r>
    </w:p>
    <w:p w14:paraId="38B192E4"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.s1{</w:t>
      </w:r>
    </w:p>
    <w:p w14:paraId="0F5D19FC"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display:</w:t>
      </w:r>
      <w:r>
        <w:rPr>
          <w:rStyle w:val="HTML0"/>
          <w:rFonts w:ascii="Fira Mono" w:hAnsi="Fira Mono"/>
          <w:color w:val="212529"/>
        </w:rPr>
        <w:t xml:space="preserve"> inline-block</w:t>
      </w:r>
      <w:r>
        <w:rPr>
          <w:rStyle w:val="token"/>
          <w:rFonts w:ascii="Fira Mono" w:hAnsi="Fira Mono"/>
          <w:color w:val="212529"/>
        </w:rPr>
        <w:t>;</w:t>
      </w:r>
    </w:p>
    <w:p w14:paraId="01BA9445"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width:</w:t>
      </w:r>
      <w:r>
        <w:rPr>
          <w:rStyle w:val="HTML0"/>
          <w:rFonts w:ascii="Fira Mono" w:hAnsi="Fira Mono"/>
          <w:color w:val="212529"/>
        </w:rPr>
        <w:t xml:space="preserve"> 400px</w:t>
      </w:r>
      <w:r>
        <w:rPr>
          <w:rStyle w:val="token"/>
          <w:rFonts w:ascii="Fira Mono" w:hAnsi="Fira Mono"/>
          <w:color w:val="212529"/>
        </w:rPr>
        <w:t>;</w:t>
      </w:r>
    </w:p>
    <w:p w14:paraId="6DD6C5A0"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burlywood</w:t>
      </w:r>
      <w:r>
        <w:rPr>
          <w:rStyle w:val="token"/>
          <w:rFonts w:ascii="Fira Mono" w:hAnsi="Fira Mono"/>
          <w:color w:val="212529"/>
        </w:rPr>
        <w:t>;</w:t>
      </w:r>
    </w:p>
    <w:p w14:paraId="63686B8F"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37F33507"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.s2{</w:t>
      </w:r>
    </w:p>
    <w:p w14:paraId="08460C7D"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cadetblue</w:t>
      </w:r>
      <w:proofErr w:type="spellEnd"/>
      <w:r>
        <w:rPr>
          <w:rStyle w:val="token"/>
          <w:rFonts w:ascii="Fira Mono" w:hAnsi="Fira Mono"/>
          <w:color w:val="212529"/>
        </w:rPr>
        <w:t>;</w:t>
      </w:r>
    </w:p>
    <w:p w14:paraId="0259BAB5"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475C5412"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.s3{</w:t>
      </w:r>
    </w:p>
    <w:p w14:paraId="3C1217B9"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peru</w:t>
      </w:r>
      <w:proofErr w:type="spellEnd"/>
      <w:r>
        <w:rPr>
          <w:rStyle w:val="token"/>
          <w:rFonts w:ascii="Fira Mono" w:hAnsi="Fira Mono"/>
          <w:color w:val="212529"/>
        </w:rPr>
        <w:t>;</w:t>
      </w:r>
    </w:p>
    <w:p w14:paraId="1D24F53E"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2DE1079E" w14:textId="6E739BBC"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3CD2F11F" wp14:editId="51135A14">
            <wp:extent cx="5372100" cy="381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14:paraId="2CEE05CD" w14:textId="77777777" w:rsidR="002747D9" w:rsidRDefault="002747D9" w:rsidP="002747D9">
      <w:pPr>
        <w:pStyle w:val="a3"/>
        <w:shd w:val="clear" w:color="auto" w:fill="FFFFFF"/>
        <w:rPr>
          <w:rFonts w:ascii="맑은 고딕" w:eastAsia="맑은 고딕" w:hAnsi="맑은 고딕"/>
          <w:color w:val="212529"/>
          <w:spacing w:val="-1"/>
          <w:sz w:val="27"/>
          <w:szCs w:val="27"/>
        </w:rPr>
      </w:pPr>
      <w:r>
        <w:rPr>
          <w:rStyle w:val="a6"/>
          <w:rFonts w:ascii="맑은 고딕" w:eastAsia="맑은 고딕" w:hAnsi="맑은 고딕" w:hint="eastAsia"/>
          <w:color w:val="212529"/>
          <w:spacing w:val="-1"/>
          <w:sz w:val="27"/>
          <w:szCs w:val="27"/>
        </w:rPr>
        <w:t>case2.</w:t>
      </w:r>
      <w:r>
        <w:rPr>
          <w:rFonts w:ascii="맑은 고딕" w:eastAsia="맑은 고딕" w:hAnsi="맑은 고딕" w:hint="eastAsia"/>
          <w:color w:val="212529"/>
          <w:spacing w:val="-1"/>
          <w:sz w:val="27"/>
          <w:szCs w:val="27"/>
        </w:rPr>
        <w:t> block요소를 한 줄에 표현</w:t>
      </w:r>
    </w:p>
    <w:p w14:paraId="4261554D"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&lt;div class='s1'&gt;</w:t>
      </w:r>
      <w:r>
        <w:rPr>
          <w:rStyle w:val="HTML0"/>
          <w:rFonts w:ascii="Fira Mono" w:hAnsi="Fira Mono"/>
          <w:color w:val="212529"/>
        </w:rPr>
        <w:t>내일</w:t>
      </w:r>
      <w:r>
        <w:rPr>
          <w:rStyle w:val="HTML0"/>
          <w:rFonts w:ascii="Fira Mono" w:hAnsi="Fira Mono"/>
          <w:color w:val="212529"/>
        </w:rPr>
        <w:t xml:space="preserve"> </w:t>
      </w:r>
      <w:r>
        <w:rPr>
          <w:rStyle w:val="HTML0"/>
          <w:rFonts w:ascii="Fira Mono" w:hAnsi="Fira Mono"/>
          <w:color w:val="212529"/>
        </w:rPr>
        <w:t>점심은</w:t>
      </w:r>
      <w:r>
        <w:rPr>
          <w:rStyle w:val="token"/>
          <w:rFonts w:ascii="Fira Mono" w:hAnsi="Fira Mono"/>
          <w:color w:val="212529"/>
        </w:rPr>
        <w:t>&lt;/div&gt;</w:t>
      </w:r>
    </w:p>
    <w:p w14:paraId="2B123DEB"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&lt;div class='s2'&gt;</w:t>
      </w:r>
      <w:proofErr w:type="spellStart"/>
      <w:r>
        <w:rPr>
          <w:rStyle w:val="HTML0"/>
          <w:rFonts w:ascii="Fira Mono" w:hAnsi="Fira Mono"/>
          <w:color w:val="212529"/>
        </w:rPr>
        <w:t>버거킹</w:t>
      </w:r>
      <w:proofErr w:type="spellEnd"/>
      <w:r>
        <w:rPr>
          <w:rStyle w:val="token"/>
          <w:rFonts w:ascii="Fira Mono" w:hAnsi="Fira Mono"/>
          <w:color w:val="212529"/>
        </w:rPr>
        <w:t>&lt;/div&gt;</w:t>
      </w:r>
    </w:p>
    <w:p w14:paraId="75DE3D21"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&lt;div class='s3'&gt;</w:t>
      </w:r>
      <w:proofErr w:type="spellStart"/>
      <w:r>
        <w:rPr>
          <w:rStyle w:val="HTML0"/>
          <w:rFonts w:ascii="Fira Mono" w:hAnsi="Fira Mono"/>
          <w:color w:val="212529"/>
        </w:rPr>
        <w:t>머쉬룸</w:t>
      </w:r>
      <w:proofErr w:type="spellEnd"/>
      <w:r>
        <w:rPr>
          <w:rStyle w:val="HTML0"/>
          <w:rFonts w:ascii="Fira Mono" w:hAnsi="Fira Mono"/>
          <w:color w:val="212529"/>
        </w:rPr>
        <w:t xml:space="preserve"> </w:t>
      </w:r>
      <w:proofErr w:type="spellStart"/>
      <w:r>
        <w:rPr>
          <w:rStyle w:val="HTML0"/>
          <w:rFonts w:ascii="Fira Mono" w:hAnsi="Fira Mono"/>
          <w:color w:val="212529"/>
        </w:rPr>
        <w:t>와퍼</w:t>
      </w:r>
      <w:proofErr w:type="spellEnd"/>
      <w:r>
        <w:rPr>
          <w:rStyle w:val="HTML0"/>
          <w:rFonts w:ascii="Fira Mono" w:hAnsi="Fira Mono"/>
          <w:color w:val="212529"/>
        </w:rPr>
        <w:t xml:space="preserve"> </w:t>
      </w:r>
      <w:r>
        <w:rPr>
          <w:rStyle w:val="token"/>
          <w:rFonts w:ascii="Fira Mono" w:hAnsi="Fira Mono"/>
          <w:color w:val="212529"/>
        </w:rPr>
        <w:t>&lt;/div&gt;</w:t>
      </w:r>
    </w:p>
    <w:p w14:paraId="69DC163E"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.s1{</w:t>
      </w:r>
    </w:p>
    <w:p w14:paraId="3B4E4115"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display:</w:t>
      </w:r>
      <w:r>
        <w:rPr>
          <w:rStyle w:val="HTML0"/>
          <w:rFonts w:ascii="Fira Mono" w:hAnsi="Fira Mono"/>
          <w:color w:val="212529"/>
        </w:rPr>
        <w:t xml:space="preserve"> inline-block</w:t>
      </w:r>
      <w:r>
        <w:rPr>
          <w:rStyle w:val="token"/>
          <w:rFonts w:ascii="Fira Mono" w:hAnsi="Fira Mono"/>
          <w:color w:val="212529"/>
        </w:rPr>
        <w:t>;</w:t>
      </w:r>
    </w:p>
    <w:p w14:paraId="4423A66F" w14:textId="77777777" w:rsidR="002747D9" w:rsidRDefault="002747D9" w:rsidP="002747D9">
      <w:pPr>
        <w:pStyle w:val="HTML"/>
        <w:shd w:val="clear" w:color="auto" w:fill="FFFFFF"/>
        <w:spacing w:before="120" w:after="120"/>
        <w:rPr>
          <w:rStyle w:val="HTML0"/>
          <w:rFonts w:ascii="Fira Mono" w:hAnsi="Fira Mono"/>
          <w:color w:val="212529"/>
        </w:rPr>
      </w:pPr>
    </w:p>
    <w:p w14:paraId="26B4C811"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burlywood</w:t>
      </w:r>
      <w:r>
        <w:rPr>
          <w:rStyle w:val="token"/>
          <w:rFonts w:ascii="Fira Mono" w:hAnsi="Fira Mono"/>
          <w:color w:val="212529"/>
        </w:rPr>
        <w:t>;</w:t>
      </w:r>
    </w:p>
    <w:p w14:paraId="006C028E"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4AAAB4E9"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.s2{</w:t>
      </w:r>
    </w:p>
    <w:p w14:paraId="11EB38BF"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display:</w:t>
      </w:r>
      <w:r>
        <w:rPr>
          <w:rStyle w:val="HTML0"/>
          <w:rFonts w:ascii="Fira Mono" w:hAnsi="Fira Mono"/>
          <w:color w:val="212529"/>
        </w:rPr>
        <w:t xml:space="preserve"> inline-block</w:t>
      </w:r>
      <w:r>
        <w:rPr>
          <w:rStyle w:val="token"/>
          <w:rFonts w:ascii="Fira Mono" w:hAnsi="Fira Mono"/>
          <w:color w:val="212529"/>
        </w:rPr>
        <w:t>;</w:t>
      </w:r>
    </w:p>
    <w:p w14:paraId="07ECBE1F"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cadetblue</w:t>
      </w:r>
      <w:proofErr w:type="spellEnd"/>
      <w:r>
        <w:rPr>
          <w:rStyle w:val="token"/>
          <w:rFonts w:ascii="Fira Mono" w:hAnsi="Fira Mono"/>
          <w:color w:val="212529"/>
        </w:rPr>
        <w:t>;</w:t>
      </w:r>
    </w:p>
    <w:p w14:paraId="204670B9"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495F2B4B"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.s3{</w:t>
      </w:r>
    </w:p>
    <w:p w14:paraId="630CBE07" w14:textId="77777777" w:rsidR="002747D9" w:rsidRDefault="002747D9" w:rsidP="002747D9">
      <w:pPr>
        <w:pStyle w:val="HTML"/>
        <w:shd w:val="clear" w:color="auto" w:fill="FFFFFF"/>
        <w:spacing w:before="120" w:after="120"/>
        <w:rPr>
          <w:rStyle w:val="HTML0"/>
          <w:rFonts w:ascii="Fira Mono" w:hAnsi="Fira Mono"/>
          <w:color w:val="212529"/>
        </w:rPr>
      </w:pPr>
      <w:r>
        <w:rPr>
          <w:rStyle w:val="HTML0"/>
          <w:rFonts w:ascii="Fira Mono" w:hAnsi="Fira Mono"/>
          <w:color w:val="212529"/>
        </w:rPr>
        <w:t xml:space="preserve">            </w:t>
      </w:r>
      <w:r>
        <w:rPr>
          <w:rStyle w:val="token"/>
          <w:rFonts w:ascii="Fira Mono" w:hAnsi="Fira Mono"/>
          <w:color w:val="212529"/>
        </w:rPr>
        <w:t>background-color:</w:t>
      </w:r>
      <w:r>
        <w:rPr>
          <w:rStyle w:val="HTML0"/>
          <w:rFonts w:ascii="Fira Mono" w:hAnsi="Fira Mono"/>
          <w:color w:val="212529"/>
        </w:rPr>
        <w:t xml:space="preserve"> </w:t>
      </w:r>
      <w:proofErr w:type="spellStart"/>
      <w:r>
        <w:rPr>
          <w:rStyle w:val="HTML0"/>
          <w:rFonts w:ascii="Fira Mono" w:hAnsi="Fira Mono"/>
          <w:color w:val="212529"/>
        </w:rPr>
        <w:t>peru</w:t>
      </w:r>
      <w:proofErr w:type="spellEnd"/>
      <w:r>
        <w:rPr>
          <w:rStyle w:val="token"/>
          <w:rFonts w:ascii="Fira Mono" w:hAnsi="Fira Mono"/>
          <w:color w:val="212529"/>
        </w:rPr>
        <w:t>;</w:t>
      </w:r>
    </w:p>
    <w:p w14:paraId="7AE2EDF4" w14:textId="77777777" w:rsidR="002747D9" w:rsidRDefault="002747D9" w:rsidP="002747D9">
      <w:pPr>
        <w:pStyle w:val="HTML"/>
        <w:shd w:val="clear" w:color="auto" w:fill="FFFFFF"/>
        <w:spacing w:before="120" w:after="120"/>
        <w:rPr>
          <w:rFonts w:ascii="Fira Mono" w:hAnsi="Fira Mono"/>
          <w:color w:val="212529"/>
        </w:rPr>
      </w:pPr>
      <w:r>
        <w:rPr>
          <w:rStyle w:val="HTML0"/>
          <w:rFonts w:ascii="Fira Mono" w:hAnsi="Fira Mono"/>
          <w:color w:val="212529"/>
        </w:rPr>
        <w:t xml:space="preserve">        </w:t>
      </w:r>
      <w:r>
        <w:rPr>
          <w:rStyle w:val="token"/>
          <w:rFonts w:ascii="Fira Mono" w:hAnsi="Fira Mono"/>
          <w:color w:val="212529"/>
        </w:rPr>
        <w:t>}</w:t>
      </w:r>
    </w:p>
    <w:p w14:paraId="6ECF9A8E" w14:textId="4A9C019B" w:rsidR="002747D9" w:rsidRDefault="002747D9" w:rsidP="002747D9">
      <w:pPr>
        <w:pStyle w:val="a3"/>
        <w:shd w:val="clear" w:color="auto" w:fill="FFFFFF"/>
        <w:rPr>
          <w:rFonts w:ascii="맑은 고딕" w:eastAsia="맑은 고딕" w:hAnsi="맑은 고딕"/>
          <w:color w:val="212529"/>
          <w:spacing w:val="-1"/>
          <w:sz w:val="27"/>
          <w:szCs w:val="27"/>
        </w:rPr>
      </w:pPr>
      <w:r>
        <w:rPr>
          <w:rFonts w:ascii="맑은 고딕" w:eastAsia="맑은 고딕" w:hAnsi="맑은 고딕"/>
          <w:noProof/>
          <w:color w:val="212529"/>
          <w:spacing w:val="-1"/>
          <w:sz w:val="27"/>
          <w:szCs w:val="27"/>
        </w:rPr>
        <w:drawing>
          <wp:inline distT="0" distB="0" distL="0" distR="0" wp14:anchorId="0379116D" wp14:editId="5371AA38">
            <wp:extent cx="12534900" cy="4000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534900" cy="400050"/>
                    </a:xfrm>
                    <a:prstGeom prst="rect">
                      <a:avLst/>
                    </a:prstGeom>
                    <a:noFill/>
                    <a:ln>
                      <a:noFill/>
                    </a:ln>
                  </pic:spPr>
                </pic:pic>
              </a:graphicData>
            </a:graphic>
          </wp:inline>
        </w:drawing>
      </w:r>
    </w:p>
    <w:p w14:paraId="2D692F99" w14:textId="0D489FBE" w:rsidR="002747D9" w:rsidRDefault="002747D9" w:rsidP="002747D9">
      <w:pPr>
        <w:shd w:val="clear" w:color="auto" w:fill="FFFFFF"/>
        <w:rPr>
          <w:rFonts w:ascii="맑은 고딕" w:eastAsia="맑은 고딕" w:hAnsi="맑은 고딕"/>
          <w:color w:val="212529"/>
          <w:sz w:val="27"/>
          <w:szCs w:val="27"/>
        </w:rPr>
      </w:pPr>
    </w:p>
    <w:p w14:paraId="3753DDB8" w14:textId="77777777" w:rsidR="002747D9" w:rsidRDefault="007405A8" w:rsidP="002747D9">
      <w:pPr>
        <w:shd w:val="clear" w:color="auto" w:fill="FFFFFF"/>
        <w:rPr>
          <w:rFonts w:ascii="맑은 고딕" w:eastAsia="맑은 고딕" w:hAnsi="맑은 고딕"/>
          <w:b/>
          <w:bCs/>
          <w:color w:val="212529"/>
          <w:sz w:val="27"/>
          <w:szCs w:val="27"/>
        </w:rPr>
      </w:pPr>
      <w:hyperlink r:id="rId44" w:history="1">
        <w:r w:rsidR="002747D9">
          <w:rPr>
            <w:rStyle w:val="a4"/>
            <w:rFonts w:ascii="맑은 고딕" w:eastAsia="맑은 고딕" w:hAnsi="맑은 고딕" w:hint="eastAsia"/>
            <w:b/>
            <w:bCs/>
            <w:sz w:val="27"/>
            <w:szCs w:val="27"/>
          </w:rPr>
          <w:t>Jay</w:t>
        </w:r>
      </w:hyperlink>
    </w:p>
    <w:p w14:paraId="746E58EA" w14:textId="77777777" w:rsidR="002747D9" w:rsidRDefault="002747D9" w:rsidP="00B72A57"/>
    <w:sectPr w:rsidR="002747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36C14" w14:textId="77777777" w:rsidR="007405A8" w:rsidRDefault="007405A8" w:rsidP="00BF6F9C">
      <w:pPr>
        <w:spacing w:after="0" w:line="240" w:lineRule="auto"/>
      </w:pPr>
      <w:r>
        <w:separator/>
      </w:r>
    </w:p>
  </w:endnote>
  <w:endnote w:type="continuationSeparator" w:id="0">
    <w:p w14:paraId="784E16D9" w14:textId="77777777" w:rsidR="007405A8" w:rsidRDefault="007405A8" w:rsidP="00BF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Fira Mono">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E542" w14:textId="77777777" w:rsidR="007405A8" w:rsidRDefault="007405A8" w:rsidP="00BF6F9C">
      <w:pPr>
        <w:spacing w:after="0" w:line="240" w:lineRule="auto"/>
      </w:pPr>
      <w:r>
        <w:separator/>
      </w:r>
    </w:p>
  </w:footnote>
  <w:footnote w:type="continuationSeparator" w:id="0">
    <w:p w14:paraId="699BB06A" w14:textId="77777777" w:rsidR="007405A8" w:rsidRDefault="007405A8" w:rsidP="00BF6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6341"/>
    <w:multiLevelType w:val="multilevel"/>
    <w:tmpl w:val="1D9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52477"/>
    <w:multiLevelType w:val="multilevel"/>
    <w:tmpl w:val="4636D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F129E"/>
    <w:multiLevelType w:val="multilevel"/>
    <w:tmpl w:val="D22E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C2559"/>
    <w:multiLevelType w:val="multilevel"/>
    <w:tmpl w:val="F5EE2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B12B4"/>
    <w:multiLevelType w:val="multilevel"/>
    <w:tmpl w:val="74AEA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451EB"/>
    <w:multiLevelType w:val="multilevel"/>
    <w:tmpl w:val="F490B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57"/>
    <w:rsid w:val="002747D9"/>
    <w:rsid w:val="007405A8"/>
    <w:rsid w:val="00A94AEF"/>
    <w:rsid w:val="00B72A57"/>
    <w:rsid w:val="00BF6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88072"/>
  <w15:chartTrackingRefBased/>
  <w15:docId w15:val="{7EBAAB56-5851-46D4-A36E-CE54D476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747D9"/>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72A5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next w:val="a"/>
    <w:link w:val="4Char"/>
    <w:uiPriority w:val="9"/>
    <w:semiHidden/>
    <w:unhideWhenUsed/>
    <w:qFormat/>
    <w:rsid w:val="002747D9"/>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72A57"/>
    <w:rPr>
      <w:rFonts w:ascii="굴림" w:eastAsia="굴림" w:hAnsi="굴림" w:cs="굴림"/>
      <w:b/>
      <w:bCs/>
      <w:kern w:val="0"/>
      <w:sz w:val="36"/>
      <w:szCs w:val="36"/>
    </w:rPr>
  </w:style>
  <w:style w:type="paragraph" w:customStyle="1" w:styleId="msonormal0">
    <w:name w:val="msonormal"/>
    <w:basedOn w:val="a"/>
    <w:rsid w:val="00B72A5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B72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72A57"/>
    <w:rPr>
      <w:rFonts w:ascii="굴림체" w:eastAsia="굴림체" w:hAnsi="굴림체" w:cs="굴림체"/>
      <w:kern w:val="0"/>
      <w:sz w:val="24"/>
      <w:szCs w:val="24"/>
    </w:rPr>
  </w:style>
  <w:style w:type="paragraph" w:customStyle="1" w:styleId="category">
    <w:name w:val="category"/>
    <w:basedOn w:val="a"/>
    <w:rsid w:val="00B72A5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writer">
    <w:name w:val="writer"/>
    <w:basedOn w:val="a0"/>
    <w:rsid w:val="00B72A57"/>
  </w:style>
  <w:style w:type="character" w:customStyle="1" w:styleId="10">
    <w:name w:val="날짜1"/>
    <w:basedOn w:val="a0"/>
    <w:rsid w:val="00B72A57"/>
  </w:style>
  <w:style w:type="paragraph" w:styleId="a3">
    <w:name w:val="Normal (Web)"/>
    <w:basedOn w:val="a"/>
    <w:uiPriority w:val="99"/>
    <w:semiHidden/>
    <w:unhideWhenUsed/>
    <w:rsid w:val="00B72A5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B72A57"/>
    <w:rPr>
      <w:color w:val="0000FF"/>
      <w:u w:val="single"/>
    </w:rPr>
  </w:style>
  <w:style w:type="character" w:styleId="a5">
    <w:name w:val="FollowedHyperlink"/>
    <w:basedOn w:val="a0"/>
    <w:uiPriority w:val="99"/>
    <w:semiHidden/>
    <w:unhideWhenUsed/>
    <w:rsid w:val="00B72A57"/>
    <w:rPr>
      <w:color w:val="800080"/>
      <w:u w:val="single"/>
    </w:rPr>
  </w:style>
  <w:style w:type="character" w:customStyle="1" w:styleId="imageblock">
    <w:name w:val="imageblock"/>
    <w:basedOn w:val="a0"/>
    <w:rsid w:val="00B72A57"/>
  </w:style>
  <w:style w:type="character" w:customStyle="1" w:styleId="1Char">
    <w:name w:val="제목 1 Char"/>
    <w:basedOn w:val="a0"/>
    <w:link w:val="1"/>
    <w:uiPriority w:val="9"/>
    <w:rsid w:val="002747D9"/>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747D9"/>
    <w:rPr>
      <w:b/>
      <w:bCs/>
    </w:rPr>
  </w:style>
  <w:style w:type="character" w:customStyle="1" w:styleId="username">
    <w:name w:val="username"/>
    <w:basedOn w:val="a0"/>
    <w:rsid w:val="002747D9"/>
  </w:style>
  <w:style w:type="character" w:customStyle="1" w:styleId="separator">
    <w:name w:val="separator"/>
    <w:basedOn w:val="a0"/>
    <w:rsid w:val="002747D9"/>
  </w:style>
  <w:style w:type="character" w:styleId="HTML0">
    <w:name w:val="HTML Code"/>
    <w:basedOn w:val="a0"/>
    <w:uiPriority w:val="99"/>
    <w:semiHidden/>
    <w:unhideWhenUsed/>
    <w:rsid w:val="002747D9"/>
    <w:rPr>
      <w:rFonts w:ascii="굴림체" w:eastAsia="굴림체" w:hAnsi="굴림체" w:cs="굴림체"/>
      <w:sz w:val="24"/>
      <w:szCs w:val="24"/>
    </w:rPr>
  </w:style>
  <w:style w:type="character" w:customStyle="1" w:styleId="token">
    <w:name w:val="token"/>
    <w:basedOn w:val="a0"/>
    <w:rsid w:val="002747D9"/>
  </w:style>
  <w:style w:type="character" w:styleId="a6">
    <w:name w:val="Strong"/>
    <w:basedOn w:val="a0"/>
    <w:uiPriority w:val="22"/>
    <w:qFormat/>
    <w:rsid w:val="002747D9"/>
    <w:rPr>
      <w:b/>
      <w:bCs/>
    </w:rPr>
  </w:style>
  <w:style w:type="paragraph" w:styleId="a7">
    <w:name w:val="header"/>
    <w:basedOn w:val="a"/>
    <w:link w:val="Char"/>
    <w:uiPriority w:val="99"/>
    <w:unhideWhenUsed/>
    <w:rsid w:val="00BF6F9C"/>
    <w:pPr>
      <w:tabs>
        <w:tab w:val="center" w:pos="4513"/>
        <w:tab w:val="right" w:pos="9026"/>
      </w:tabs>
      <w:snapToGrid w:val="0"/>
    </w:pPr>
  </w:style>
  <w:style w:type="character" w:customStyle="1" w:styleId="Char">
    <w:name w:val="머리글 Char"/>
    <w:basedOn w:val="a0"/>
    <w:link w:val="a7"/>
    <w:uiPriority w:val="99"/>
    <w:rsid w:val="00BF6F9C"/>
  </w:style>
  <w:style w:type="paragraph" w:styleId="a8">
    <w:name w:val="footer"/>
    <w:basedOn w:val="a"/>
    <w:link w:val="Char0"/>
    <w:uiPriority w:val="99"/>
    <w:unhideWhenUsed/>
    <w:rsid w:val="00BF6F9C"/>
    <w:pPr>
      <w:tabs>
        <w:tab w:val="center" w:pos="4513"/>
        <w:tab w:val="right" w:pos="9026"/>
      </w:tabs>
      <w:snapToGrid w:val="0"/>
    </w:pPr>
  </w:style>
  <w:style w:type="character" w:customStyle="1" w:styleId="Char0">
    <w:name w:val="바닥글 Char"/>
    <w:basedOn w:val="a0"/>
    <w:link w:val="a8"/>
    <w:uiPriority w:val="99"/>
    <w:rsid w:val="00BF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36602">
      <w:bodyDiv w:val="1"/>
      <w:marLeft w:val="0"/>
      <w:marRight w:val="0"/>
      <w:marTop w:val="0"/>
      <w:marBottom w:val="0"/>
      <w:divBdr>
        <w:top w:val="none" w:sz="0" w:space="0" w:color="auto"/>
        <w:left w:val="none" w:sz="0" w:space="0" w:color="auto"/>
        <w:bottom w:val="none" w:sz="0" w:space="0" w:color="auto"/>
        <w:right w:val="none" w:sz="0" w:space="0" w:color="auto"/>
      </w:divBdr>
      <w:divsChild>
        <w:div w:id="987250576">
          <w:marLeft w:val="0"/>
          <w:marRight w:val="0"/>
          <w:marTop w:val="0"/>
          <w:marBottom w:val="0"/>
          <w:divBdr>
            <w:top w:val="none" w:sz="0" w:space="0" w:color="auto"/>
            <w:left w:val="none" w:sz="0" w:space="0" w:color="auto"/>
            <w:bottom w:val="none" w:sz="0" w:space="0" w:color="auto"/>
            <w:right w:val="none" w:sz="0" w:space="0" w:color="auto"/>
          </w:divBdr>
          <w:divsChild>
            <w:div w:id="1803302774">
              <w:marLeft w:val="0"/>
              <w:marRight w:val="0"/>
              <w:marTop w:val="0"/>
              <w:marBottom w:val="0"/>
              <w:divBdr>
                <w:top w:val="none" w:sz="0" w:space="0" w:color="auto"/>
                <w:left w:val="none" w:sz="0" w:space="0" w:color="auto"/>
                <w:bottom w:val="none" w:sz="0" w:space="0" w:color="auto"/>
                <w:right w:val="none" w:sz="0" w:space="0" w:color="auto"/>
              </w:divBdr>
              <w:divsChild>
                <w:div w:id="1531067390">
                  <w:marLeft w:val="0"/>
                  <w:marRight w:val="0"/>
                  <w:marTop w:val="0"/>
                  <w:marBottom w:val="0"/>
                  <w:divBdr>
                    <w:top w:val="none" w:sz="0" w:space="0" w:color="auto"/>
                    <w:left w:val="none" w:sz="0" w:space="0" w:color="auto"/>
                    <w:bottom w:val="none" w:sz="0" w:space="0" w:color="auto"/>
                    <w:right w:val="none" w:sz="0" w:space="0" w:color="auto"/>
                  </w:divBdr>
                  <w:divsChild>
                    <w:div w:id="235172835">
                      <w:marLeft w:val="0"/>
                      <w:marRight w:val="0"/>
                      <w:marTop w:val="0"/>
                      <w:marBottom w:val="0"/>
                      <w:divBdr>
                        <w:top w:val="none" w:sz="0" w:space="0" w:color="auto"/>
                        <w:left w:val="none" w:sz="0" w:space="0" w:color="auto"/>
                        <w:bottom w:val="none" w:sz="0" w:space="0" w:color="auto"/>
                        <w:right w:val="none" w:sz="0" w:space="0" w:color="auto"/>
                      </w:divBdr>
                    </w:div>
                    <w:div w:id="1340351976">
                      <w:marLeft w:val="0"/>
                      <w:marRight w:val="0"/>
                      <w:marTop w:val="0"/>
                      <w:marBottom w:val="0"/>
                      <w:divBdr>
                        <w:top w:val="none" w:sz="0" w:space="0" w:color="auto"/>
                        <w:left w:val="none" w:sz="0" w:space="0" w:color="auto"/>
                        <w:bottom w:val="none" w:sz="0" w:space="0" w:color="auto"/>
                        <w:right w:val="none" w:sz="0" w:space="0" w:color="auto"/>
                      </w:divBdr>
                      <w:divsChild>
                        <w:div w:id="2009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401">
                  <w:marLeft w:val="0"/>
                  <w:marRight w:val="0"/>
                  <w:marTop w:val="0"/>
                  <w:marBottom w:val="0"/>
                  <w:divBdr>
                    <w:top w:val="none" w:sz="0" w:space="0" w:color="auto"/>
                    <w:left w:val="none" w:sz="0" w:space="0" w:color="auto"/>
                    <w:bottom w:val="none" w:sz="0" w:space="0" w:color="auto"/>
                    <w:right w:val="none" w:sz="0" w:space="0" w:color="auto"/>
                  </w:divBdr>
                  <w:divsChild>
                    <w:div w:id="683824948">
                      <w:marLeft w:val="0"/>
                      <w:marRight w:val="0"/>
                      <w:marTop w:val="0"/>
                      <w:marBottom w:val="0"/>
                      <w:divBdr>
                        <w:top w:val="none" w:sz="0" w:space="0" w:color="auto"/>
                        <w:left w:val="none" w:sz="0" w:space="0" w:color="auto"/>
                        <w:bottom w:val="none" w:sz="0" w:space="0" w:color="auto"/>
                        <w:right w:val="none" w:sz="0" w:space="0" w:color="auto"/>
                      </w:divBdr>
                      <w:divsChild>
                        <w:div w:id="1348097685">
                          <w:marLeft w:val="0"/>
                          <w:marRight w:val="0"/>
                          <w:marTop w:val="0"/>
                          <w:marBottom w:val="0"/>
                          <w:divBdr>
                            <w:top w:val="none" w:sz="0" w:space="0" w:color="auto"/>
                            <w:left w:val="none" w:sz="0" w:space="0" w:color="auto"/>
                            <w:bottom w:val="none" w:sz="0" w:space="0" w:color="auto"/>
                            <w:right w:val="none" w:sz="0" w:space="0" w:color="auto"/>
                          </w:divBdr>
                          <w:divsChild>
                            <w:div w:id="2395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01447">
          <w:marLeft w:val="0"/>
          <w:marRight w:val="0"/>
          <w:marTop w:val="0"/>
          <w:marBottom w:val="0"/>
          <w:divBdr>
            <w:top w:val="none" w:sz="0" w:space="0" w:color="auto"/>
            <w:left w:val="none" w:sz="0" w:space="0" w:color="auto"/>
            <w:bottom w:val="none" w:sz="0" w:space="0" w:color="auto"/>
            <w:right w:val="none" w:sz="0" w:space="0" w:color="auto"/>
          </w:divBdr>
          <w:divsChild>
            <w:div w:id="1523325817">
              <w:marLeft w:val="0"/>
              <w:marRight w:val="0"/>
              <w:marTop w:val="0"/>
              <w:marBottom w:val="0"/>
              <w:divBdr>
                <w:top w:val="none" w:sz="0" w:space="0" w:color="auto"/>
                <w:left w:val="none" w:sz="0" w:space="0" w:color="auto"/>
                <w:bottom w:val="none" w:sz="0" w:space="0" w:color="auto"/>
                <w:right w:val="none" w:sz="0" w:space="0" w:color="auto"/>
              </w:divBdr>
              <w:divsChild>
                <w:div w:id="2884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125">
          <w:marLeft w:val="0"/>
          <w:marRight w:val="0"/>
          <w:marTop w:val="0"/>
          <w:marBottom w:val="0"/>
          <w:divBdr>
            <w:top w:val="none" w:sz="0" w:space="0" w:color="auto"/>
            <w:left w:val="none" w:sz="0" w:space="0" w:color="auto"/>
            <w:bottom w:val="none" w:sz="0" w:space="0" w:color="auto"/>
            <w:right w:val="none" w:sz="0" w:space="0" w:color="auto"/>
          </w:divBdr>
          <w:divsChild>
            <w:div w:id="298075084">
              <w:marLeft w:val="0"/>
              <w:marRight w:val="0"/>
              <w:marTop w:val="0"/>
              <w:marBottom w:val="0"/>
              <w:divBdr>
                <w:top w:val="none" w:sz="0" w:space="0" w:color="auto"/>
                <w:left w:val="none" w:sz="0" w:space="0" w:color="auto"/>
                <w:bottom w:val="none" w:sz="0" w:space="0" w:color="auto"/>
                <w:right w:val="none" w:sz="0" w:space="0" w:color="auto"/>
              </w:divBdr>
              <w:divsChild>
                <w:div w:id="1769423907">
                  <w:marLeft w:val="0"/>
                  <w:marRight w:val="0"/>
                  <w:marTop w:val="0"/>
                  <w:marBottom w:val="0"/>
                  <w:divBdr>
                    <w:top w:val="none" w:sz="0" w:space="0" w:color="auto"/>
                    <w:left w:val="none" w:sz="0" w:space="0" w:color="auto"/>
                    <w:bottom w:val="none" w:sz="0" w:space="0" w:color="auto"/>
                    <w:right w:val="none" w:sz="0" w:space="0" w:color="auto"/>
                  </w:divBdr>
                  <w:divsChild>
                    <w:div w:id="809052899">
                      <w:marLeft w:val="0"/>
                      <w:marRight w:val="0"/>
                      <w:marTop w:val="0"/>
                      <w:marBottom w:val="0"/>
                      <w:divBdr>
                        <w:top w:val="none" w:sz="0" w:space="0" w:color="auto"/>
                        <w:left w:val="none" w:sz="0" w:space="0" w:color="auto"/>
                        <w:bottom w:val="none" w:sz="0" w:space="0" w:color="auto"/>
                        <w:right w:val="none" w:sz="0" w:space="0" w:color="auto"/>
                      </w:divBdr>
                      <w:divsChild>
                        <w:div w:id="119036725">
                          <w:marLeft w:val="0"/>
                          <w:marRight w:val="0"/>
                          <w:marTop w:val="0"/>
                          <w:marBottom w:val="0"/>
                          <w:divBdr>
                            <w:top w:val="none" w:sz="0" w:space="0" w:color="auto"/>
                            <w:left w:val="none" w:sz="0" w:space="0" w:color="auto"/>
                            <w:bottom w:val="none" w:sz="0" w:space="0" w:color="auto"/>
                            <w:right w:val="none" w:sz="0" w:space="0" w:color="auto"/>
                          </w:divBdr>
                          <w:divsChild>
                            <w:div w:id="18694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49998">
      <w:bodyDiv w:val="1"/>
      <w:marLeft w:val="0"/>
      <w:marRight w:val="0"/>
      <w:marTop w:val="0"/>
      <w:marBottom w:val="0"/>
      <w:divBdr>
        <w:top w:val="none" w:sz="0" w:space="0" w:color="auto"/>
        <w:left w:val="none" w:sz="0" w:space="0" w:color="auto"/>
        <w:bottom w:val="none" w:sz="0" w:space="0" w:color="auto"/>
        <w:right w:val="none" w:sz="0" w:space="0" w:color="auto"/>
      </w:divBdr>
      <w:divsChild>
        <w:div w:id="2008364730">
          <w:marLeft w:val="0"/>
          <w:marRight w:val="0"/>
          <w:marTop w:val="0"/>
          <w:marBottom w:val="0"/>
          <w:divBdr>
            <w:top w:val="none" w:sz="0" w:space="0" w:color="auto"/>
            <w:left w:val="none" w:sz="0" w:space="0" w:color="auto"/>
            <w:bottom w:val="none" w:sz="0" w:space="0" w:color="auto"/>
            <w:right w:val="none" w:sz="0" w:space="0" w:color="auto"/>
          </w:divBdr>
          <w:divsChild>
            <w:div w:id="1283344369">
              <w:marLeft w:val="0"/>
              <w:marRight w:val="0"/>
              <w:marTop w:val="0"/>
              <w:marBottom w:val="0"/>
              <w:divBdr>
                <w:top w:val="none" w:sz="0" w:space="0" w:color="auto"/>
                <w:left w:val="none" w:sz="0" w:space="0" w:color="auto"/>
                <w:bottom w:val="none" w:sz="0" w:space="0" w:color="auto"/>
                <w:right w:val="none" w:sz="0" w:space="0" w:color="auto"/>
              </w:divBdr>
              <w:divsChild>
                <w:div w:id="1592929795">
                  <w:marLeft w:val="0"/>
                  <w:marRight w:val="0"/>
                  <w:marTop w:val="0"/>
                  <w:marBottom w:val="0"/>
                  <w:divBdr>
                    <w:top w:val="none" w:sz="0" w:space="0" w:color="auto"/>
                    <w:left w:val="none" w:sz="0" w:space="0" w:color="auto"/>
                    <w:bottom w:val="none" w:sz="0" w:space="0" w:color="auto"/>
                    <w:right w:val="none" w:sz="0" w:space="0" w:color="auto"/>
                  </w:divBdr>
                  <w:divsChild>
                    <w:div w:id="3526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734">
          <w:marLeft w:val="0"/>
          <w:marRight w:val="0"/>
          <w:marTop w:val="0"/>
          <w:marBottom w:val="0"/>
          <w:divBdr>
            <w:top w:val="none" w:sz="0" w:space="0" w:color="auto"/>
            <w:left w:val="none" w:sz="0" w:space="0" w:color="auto"/>
            <w:bottom w:val="none" w:sz="0" w:space="0" w:color="auto"/>
            <w:right w:val="none" w:sz="0" w:space="0" w:color="auto"/>
          </w:divBdr>
          <w:divsChild>
            <w:div w:id="73747912">
              <w:marLeft w:val="0"/>
              <w:marRight w:val="0"/>
              <w:marTop w:val="0"/>
              <w:marBottom w:val="0"/>
              <w:divBdr>
                <w:top w:val="none" w:sz="0" w:space="0" w:color="auto"/>
                <w:left w:val="none" w:sz="0" w:space="0" w:color="auto"/>
                <w:bottom w:val="none" w:sz="0" w:space="0" w:color="auto"/>
                <w:right w:val="none" w:sz="0" w:space="0" w:color="auto"/>
              </w:divBdr>
            </w:div>
            <w:div w:id="1037974976">
              <w:marLeft w:val="0"/>
              <w:marRight w:val="0"/>
              <w:marTop w:val="0"/>
              <w:marBottom w:val="0"/>
              <w:divBdr>
                <w:top w:val="none" w:sz="0" w:space="0" w:color="auto"/>
                <w:left w:val="none" w:sz="0" w:space="0" w:color="auto"/>
                <w:bottom w:val="none" w:sz="0" w:space="0" w:color="auto"/>
                <w:right w:val="none" w:sz="0" w:space="0" w:color="auto"/>
              </w:divBdr>
              <w:divsChild>
                <w:div w:id="1748989755">
                  <w:marLeft w:val="0"/>
                  <w:marRight w:val="0"/>
                  <w:marTop w:val="0"/>
                  <w:marBottom w:val="0"/>
                  <w:divBdr>
                    <w:top w:val="none" w:sz="0" w:space="0" w:color="auto"/>
                    <w:left w:val="none" w:sz="0" w:space="0" w:color="auto"/>
                    <w:bottom w:val="none" w:sz="0" w:space="0" w:color="auto"/>
                    <w:right w:val="none" w:sz="0" w:space="0" w:color="auto"/>
                  </w:divBdr>
                  <w:divsChild>
                    <w:div w:id="4095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0588">
              <w:marLeft w:val="0"/>
              <w:marRight w:val="0"/>
              <w:marTop w:val="0"/>
              <w:marBottom w:val="0"/>
              <w:divBdr>
                <w:top w:val="none" w:sz="0" w:space="0" w:color="auto"/>
                <w:left w:val="none" w:sz="0" w:space="0" w:color="auto"/>
                <w:bottom w:val="none" w:sz="0" w:space="0" w:color="auto"/>
                <w:right w:val="none" w:sz="0" w:space="0" w:color="auto"/>
              </w:divBdr>
              <w:divsChild>
                <w:div w:id="176431130">
                  <w:marLeft w:val="0"/>
                  <w:marRight w:val="0"/>
                  <w:marTop w:val="0"/>
                  <w:marBottom w:val="0"/>
                  <w:divBdr>
                    <w:top w:val="none" w:sz="0" w:space="0" w:color="auto"/>
                    <w:left w:val="none" w:sz="0" w:space="0" w:color="auto"/>
                    <w:bottom w:val="none" w:sz="0" w:space="0" w:color="auto"/>
                    <w:right w:val="none" w:sz="0" w:space="0" w:color="auto"/>
                  </w:divBdr>
                  <w:divsChild>
                    <w:div w:id="1867215565">
                      <w:marLeft w:val="0"/>
                      <w:marRight w:val="0"/>
                      <w:marTop w:val="0"/>
                      <w:marBottom w:val="0"/>
                      <w:divBdr>
                        <w:top w:val="none" w:sz="0" w:space="0" w:color="auto"/>
                        <w:left w:val="none" w:sz="0" w:space="0" w:color="auto"/>
                        <w:bottom w:val="none" w:sz="0" w:space="0" w:color="auto"/>
                        <w:right w:val="none" w:sz="0" w:space="0" w:color="auto"/>
                      </w:divBdr>
                    </w:div>
                    <w:div w:id="1483352006">
                      <w:marLeft w:val="0"/>
                      <w:marRight w:val="0"/>
                      <w:marTop w:val="0"/>
                      <w:marBottom w:val="0"/>
                      <w:divBdr>
                        <w:top w:val="none" w:sz="0" w:space="0" w:color="auto"/>
                        <w:left w:val="none" w:sz="0" w:space="0" w:color="auto"/>
                        <w:bottom w:val="none" w:sz="0" w:space="0" w:color="auto"/>
                        <w:right w:val="none" w:sz="0" w:space="0" w:color="auto"/>
                      </w:divBdr>
                    </w:div>
                    <w:div w:id="1495340117">
                      <w:marLeft w:val="0"/>
                      <w:marRight w:val="0"/>
                      <w:marTop w:val="0"/>
                      <w:marBottom w:val="0"/>
                      <w:divBdr>
                        <w:top w:val="none" w:sz="0" w:space="0" w:color="auto"/>
                        <w:left w:val="none" w:sz="0" w:space="0" w:color="auto"/>
                        <w:bottom w:val="none" w:sz="0" w:space="0" w:color="auto"/>
                        <w:right w:val="none" w:sz="0" w:space="0" w:color="auto"/>
                      </w:divBdr>
                    </w:div>
                    <w:div w:id="473329258">
                      <w:marLeft w:val="0"/>
                      <w:marRight w:val="0"/>
                      <w:marTop w:val="0"/>
                      <w:marBottom w:val="0"/>
                      <w:divBdr>
                        <w:top w:val="none" w:sz="0" w:space="0" w:color="auto"/>
                        <w:left w:val="none" w:sz="0" w:space="0" w:color="auto"/>
                        <w:bottom w:val="none" w:sz="0" w:space="0" w:color="auto"/>
                        <w:right w:val="none" w:sz="0" w:space="0" w:color="auto"/>
                      </w:divBdr>
                    </w:div>
                    <w:div w:id="2104568319">
                      <w:marLeft w:val="0"/>
                      <w:marRight w:val="0"/>
                      <w:marTop w:val="0"/>
                      <w:marBottom w:val="0"/>
                      <w:divBdr>
                        <w:top w:val="none" w:sz="0" w:space="0" w:color="auto"/>
                        <w:left w:val="none" w:sz="0" w:space="0" w:color="auto"/>
                        <w:bottom w:val="none" w:sz="0" w:space="0" w:color="auto"/>
                        <w:right w:val="none" w:sz="0" w:space="0" w:color="auto"/>
                      </w:divBdr>
                    </w:div>
                    <w:div w:id="756561975">
                      <w:marLeft w:val="0"/>
                      <w:marRight w:val="0"/>
                      <w:marTop w:val="0"/>
                      <w:marBottom w:val="0"/>
                      <w:divBdr>
                        <w:top w:val="none" w:sz="0" w:space="0" w:color="auto"/>
                        <w:left w:val="none" w:sz="0" w:space="0" w:color="auto"/>
                        <w:bottom w:val="none" w:sz="0" w:space="0" w:color="auto"/>
                        <w:right w:val="none" w:sz="0" w:space="0" w:color="auto"/>
                      </w:divBdr>
                    </w:div>
                    <w:div w:id="631256422">
                      <w:marLeft w:val="0"/>
                      <w:marRight w:val="0"/>
                      <w:marTop w:val="0"/>
                      <w:marBottom w:val="0"/>
                      <w:divBdr>
                        <w:top w:val="none" w:sz="0" w:space="0" w:color="auto"/>
                        <w:left w:val="none" w:sz="0" w:space="0" w:color="auto"/>
                        <w:bottom w:val="none" w:sz="0" w:space="0" w:color="auto"/>
                        <w:right w:val="none" w:sz="0" w:space="0" w:color="auto"/>
                      </w:divBdr>
                    </w:div>
                    <w:div w:id="715549353">
                      <w:marLeft w:val="0"/>
                      <w:marRight w:val="0"/>
                      <w:marTop w:val="0"/>
                      <w:marBottom w:val="0"/>
                      <w:divBdr>
                        <w:top w:val="none" w:sz="0" w:space="0" w:color="auto"/>
                        <w:left w:val="none" w:sz="0" w:space="0" w:color="auto"/>
                        <w:bottom w:val="none" w:sz="0" w:space="0" w:color="auto"/>
                        <w:right w:val="none" w:sz="0" w:space="0" w:color="auto"/>
                      </w:divBdr>
                    </w:div>
                    <w:div w:id="1763604833">
                      <w:marLeft w:val="0"/>
                      <w:marRight w:val="0"/>
                      <w:marTop w:val="0"/>
                      <w:marBottom w:val="0"/>
                      <w:divBdr>
                        <w:top w:val="none" w:sz="0" w:space="0" w:color="auto"/>
                        <w:left w:val="none" w:sz="0" w:space="0" w:color="auto"/>
                        <w:bottom w:val="none" w:sz="0" w:space="0" w:color="auto"/>
                        <w:right w:val="none" w:sz="0" w:space="0" w:color="auto"/>
                      </w:divBdr>
                      <w:divsChild>
                        <w:div w:id="1813870112">
                          <w:marLeft w:val="0"/>
                          <w:marRight w:val="0"/>
                          <w:marTop w:val="0"/>
                          <w:marBottom w:val="0"/>
                          <w:divBdr>
                            <w:top w:val="none" w:sz="0" w:space="0" w:color="auto"/>
                            <w:left w:val="none" w:sz="0" w:space="0" w:color="auto"/>
                            <w:bottom w:val="none" w:sz="0" w:space="0" w:color="auto"/>
                            <w:right w:val="none" w:sz="0" w:space="0" w:color="auto"/>
                          </w:divBdr>
                        </w:div>
                        <w:div w:id="1678576169">
                          <w:marLeft w:val="0"/>
                          <w:marRight w:val="0"/>
                          <w:marTop w:val="0"/>
                          <w:marBottom w:val="0"/>
                          <w:divBdr>
                            <w:top w:val="none" w:sz="0" w:space="0" w:color="auto"/>
                            <w:left w:val="none" w:sz="0" w:space="0" w:color="auto"/>
                            <w:bottom w:val="none" w:sz="0" w:space="0" w:color="auto"/>
                            <w:right w:val="none" w:sz="0" w:space="0" w:color="auto"/>
                          </w:divBdr>
                        </w:div>
                        <w:div w:id="1386946906">
                          <w:marLeft w:val="0"/>
                          <w:marRight w:val="0"/>
                          <w:marTop w:val="0"/>
                          <w:marBottom w:val="0"/>
                          <w:divBdr>
                            <w:top w:val="none" w:sz="0" w:space="0" w:color="auto"/>
                            <w:left w:val="none" w:sz="0" w:space="0" w:color="auto"/>
                            <w:bottom w:val="none" w:sz="0" w:space="0" w:color="auto"/>
                            <w:right w:val="none" w:sz="0" w:space="0" w:color="auto"/>
                          </w:divBdr>
                        </w:div>
                        <w:div w:id="243613323">
                          <w:marLeft w:val="0"/>
                          <w:marRight w:val="0"/>
                          <w:marTop w:val="0"/>
                          <w:marBottom w:val="0"/>
                          <w:divBdr>
                            <w:top w:val="none" w:sz="0" w:space="0" w:color="auto"/>
                            <w:left w:val="none" w:sz="0" w:space="0" w:color="auto"/>
                            <w:bottom w:val="none" w:sz="0" w:space="0" w:color="auto"/>
                            <w:right w:val="none" w:sz="0" w:space="0" w:color="auto"/>
                          </w:divBdr>
                        </w:div>
                        <w:div w:id="31661727">
                          <w:marLeft w:val="0"/>
                          <w:marRight w:val="0"/>
                          <w:marTop w:val="0"/>
                          <w:marBottom w:val="0"/>
                          <w:divBdr>
                            <w:top w:val="none" w:sz="0" w:space="0" w:color="auto"/>
                            <w:left w:val="none" w:sz="0" w:space="0" w:color="auto"/>
                            <w:bottom w:val="none" w:sz="0" w:space="0" w:color="auto"/>
                            <w:right w:val="none" w:sz="0" w:space="0" w:color="auto"/>
                          </w:divBdr>
                        </w:div>
                        <w:div w:id="962270951">
                          <w:marLeft w:val="0"/>
                          <w:marRight w:val="0"/>
                          <w:marTop w:val="0"/>
                          <w:marBottom w:val="0"/>
                          <w:divBdr>
                            <w:top w:val="none" w:sz="0" w:space="0" w:color="auto"/>
                            <w:left w:val="none" w:sz="0" w:space="0" w:color="auto"/>
                            <w:bottom w:val="none" w:sz="0" w:space="0" w:color="auto"/>
                            <w:right w:val="none" w:sz="0" w:space="0" w:color="auto"/>
                          </w:divBdr>
                        </w:div>
                        <w:div w:id="593048799">
                          <w:marLeft w:val="0"/>
                          <w:marRight w:val="0"/>
                          <w:marTop w:val="0"/>
                          <w:marBottom w:val="0"/>
                          <w:divBdr>
                            <w:top w:val="none" w:sz="0" w:space="0" w:color="auto"/>
                            <w:left w:val="none" w:sz="0" w:space="0" w:color="auto"/>
                            <w:bottom w:val="none" w:sz="0" w:space="0" w:color="auto"/>
                            <w:right w:val="none" w:sz="0" w:space="0" w:color="auto"/>
                          </w:divBdr>
                        </w:div>
                      </w:divsChild>
                    </w:div>
                    <w:div w:id="858618052">
                      <w:marLeft w:val="0"/>
                      <w:marRight w:val="75"/>
                      <w:marTop w:val="0"/>
                      <w:marBottom w:val="0"/>
                      <w:divBdr>
                        <w:top w:val="none" w:sz="0" w:space="0" w:color="auto"/>
                        <w:left w:val="none" w:sz="0" w:space="0" w:color="auto"/>
                        <w:bottom w:val="none" w:sz="0" w:space="0" w:color="auto"/>
                        <w:right w:val="none" w:sz="0" w:space="0" w:color="auto"/>
                      </w:divBdr>
                    </w:div>
                  </w:divsChild>
                </w:div>
                <w:div w:id="481242159">
                  <w:marLeft w:val="0"/>
                  <w:marRight w:val="0"/>
                  <w:marTop w:val="0"/>
                  <w:marBottom w:val="0"/>
                  <w:divBdr>
                    <w:top w:val="none" w:sz="0" w:space="0" w:color="auto"/>
                    <w:left w:val="none" w:sz="0" w:space="0" w:color="auto"/>
                    <w:bottom w:val="none" w:sz="0" w:space="0" w:color="auto"/>
                    <w:right w:val="none" w:sz="0" w:space="0" w:color="auto"/>
                  </w:divBdr>
                  <w:divsChild>
                    <w:div w:id="477504399">
                      <w:marLeft w:val="0"/>
                      <w:marRight w:val="0"/>
                      <w:marTop w:val="0"/>
                      <w:marBottom w:val="0"/>
                      <w:divBdr>
                        <w:top w:val="none" w:sz="0" w:space="0" w:color="auto"/>
                        <w:left w:val="none" w:sz="0" w:space="0" w:color="auto"/>
                        <w:bottom w:val="none" w:sz="0" w:space="0" w:color="auto"/>
                        <w:right w:val="none" w:sz="0" w:space="0" w:color="auto"/>
                      </w:divBdr>
                    </w:div>
                    <w:div w:id="1242715689">
                      <w:marLeft w:val="0"/>
                      <w:marRight w:val="0"/>
                      <w:marTop w:val="0"/>
                      <w:marBottom w:val="0"/>
                      <w:divBdr>
                        <w:top w:val="none" w:sz="0" w:space="0" w:color="auto"/>
                        <w:left w:val="none" w:sz="0" w:space="0" w:color="auto"/>
                        <w:bottom w:val="none" w:sz="0" w:space="0" w:color="auto"/>
                        <w:right w:val="none" w:sz="0" w:space="0" w:color="auto"/>
                      </w:divBdr>
                    </w:div>
                    <w:div w:id="1959530825">
                      <w:marLeft w:val="0"/>
                      <w:marRight w:val="0"/>
                      <w:marTop w:val="0"/>
                      <w:marBottom w:val="0"/>
                      <w:divBdr>
                        <w:top w:val="none" w:sz="0" w:space="0" w:color="auto"/>
                        <w:left w:val="none" w:sz="0" w:space="0" w:color="auto"/>
                        <w:bottom w:val="none" w:sz="0" w:space="0" w:color="auto"/>
                        <w:right w:val="none" w:sz="0" w:space="0" w:color="auto"/>
                      </w:divBdr>
                    </w:div>
                    <w:div w:id="472140770">
                      <w:marLeft w:val="0"/>
                      <w:marRight w:val="0"/>
                      <w:marTop w:val="0"/>
                      <w:marBottom w:val="0"/>
                      <w:divBdr>
                        <w:top w:val="none" w:sz="0" w:space="0" w:color="auto"/>
                        <w:left w:val="none" w:sz="0" w:space="0" w:color="auto"/>
                        <w:bottom w:val="none" w:sz="0" w:space="0" w:color="auto"/>
                        <w:right w:val="none" w:sz="0" w:space="0" w:color="auto"/>
                      </w:divBdr>
                    </w:div>
                    <w:div w:id="928001131">
                      <w:marLeft w:val="0"/>
                      <w:marRight w:val="0"/>
                      <w:marTop w:val="0"/>
                      <w:marBottom w:val="0"/>
                      <w:divBdr>
                        <w:top w:val="none" w:sz="0" w:space="0" w:color="auto"/>
                        <w:left w:val="none" w:sz="0" w:space="0" w:color="auto"/>
                        <w:bottom w:val="none" w:sz="0" w:space="0" w:color="auto"/>
                        <w:right w:val="none" w:sz="0" w:space="0" w:color="auto"/>
                      </w:divBdr>
                    </w:div>
                    <w:div w:id="737241303">
                      <w:marLeft w:val="0"/>
                      <w:marRight w:val="0"/>
                      <w:marTop w:val="0"/>
                      <w:marBottom w:val="0"/>
                      <w:divBdr>
                        <w:top w:val="none" w:sz="0" w:space="0" w:color="auto"/>
                        <w:left w:val="none" w:sz="0" w:space="0" w:color="auto"/>
                        <w:bottom w:val="none" w:sz="0" w:space="0" w:color="auto"/>
                        <w:right w:val="none" w:sz="0" w:space="0" w:color="auto"/>
                      </w:divBdr>
                    </w:div>
                    <w:div w:id="744960608">
                      <w:marLeft w:val="0"/>
                      <w:marRight w:val="0"/>
                      <w:marTop w:val="0"/>
                      <w:marBottom w:val="0"/>
                      <w:divBdr>
                        <w:top w:val="none" w:sz="0" w:space="0" w:color="auto"/>
                        <w:left w:val="none" w:sz="0" w:space="0" w:color="auto"/>
                        <w:bottom w:val="none" w:sz="0" w:space="0" w:color="auto"/>
                        <w:right w:val="none" w:sz="0" w:space="0" w:color="auto"/>
                      </w:divBdr>
                    </w:div>
                    <w:div w:id="424114342">
                      <w:marLeft w:val="0"/>
                      <w:marRight w:val="0"/>
                      <w:marTop w:val="0"/>
                      <w:marBottom w:val="0"/>
                      <w:divBdr>
                        <w:top w:val="none" w:sz="0" w:space="0" w:color="auto"/>
                        <w:left w:val="none" w:sz="0" w:space="0" w:color="auto"/>
                        <w:bottom w:val="none" w:sz="0" w:space="0" w:color="auto"/>
                        <w:right w:val="none" w:sz="0" w:space="0" w:color="auto"/>
                      </w:divBdr>
                    </w:div>
                    <w:div w:id="607472764">
                      <w:marLeft w:val="0"/>
                      <w:marRight w:val="0"/>
                      <w:marTop w:val="0"/>
                      <w:marBottom w:val="0"/>
                      <w:divBdr>
                        <w:top w:val="none" w:sz="0" w:space="0" w:color="auto"/>
                        <w:left w:val="none" w:sz="0" w:space="0" w:color="auto"/>
                        <w:bottom w:val="none" w:sz="0" w:space="0" w:color="auto"/>
                        <w:right w:val="none" w:sz="0" w:space="0" w:color="auto"/>
                      </w:divBdr>
                    </w:div>
                    <w:div w:id="1554462806">
                      <w:marLeft w:val="0"/>
                      <w:marRight w:val="0"/>
                      <w:marTop w:val="0"/>
                      <w:marBottom w:val="0"/>
                      <w:divBdr>
                        <w:top w:val="none" w:sz="0" w:space="0" w:color="auto"/>
                        <w:left w:val="none" w:sz="0" w:space="0" w:color="auto"/>
                        <w:bottom w:val="none" w:sz="0" w:space="0" w:color="auto"/>
                        <w:right w:val="none" w:sz="0" w:space="0" w:color="auto"/>
                      </w:divBdr>
                    </w:div>
                    <w:div w:id="1320502376">
                      <w:marLeft w:val="0"/>
                      <w:marRight w:val="0"/>
                      <w:marTop w:val="0"/>
                      <w:marBottom w:val="0"/>
                      <w:divBdr>
                        <w:top w:val="none" w:sz="0" w:space="0" w:color="auto"/>
                        <w:left w:val="none" w:sz="0" w:space="0" w:color="auto"/>
                        <w:bottom w:val="none" w:sz="0" w:space="0" w:color="auto"/>
                        <w:right w:val="none" w:sz="0" w:space="0" w:color="auto"/>
                      </w:divBdr>
                    </w:div>
                    <w:div w:id="1562403323">
                      <w:marLeft w:val="0"/>
                      <w:marRight w:val="0"/>
                      <w:marTop w:val="0"/>
                      <w:marBottom w:val="0"/>
                      <w:divBdr>
                        <w:top w:val="none" w:sz="0" w:space="0" w:color="auto"/>
                        <w:left w:val="none" w:sz="0" w:space="0" w:color="auto"/>
                        <w:bottom w:val="none" w:sz="0" w:space="0" w:color="auto"/>
                        <w:right w:val="none" w:sz="0" w:space="0" w:color="auto"/>
                      </w:divBdr>
                    </w:div>
                    <w:div w:id="2039773506">
                      <w:marLeft w:val="0"/>
                      <w:marRight w:val="0"/>
                      <w:marTop w:val="0"/>
                      <w:marBottom w:val="0"/>
                      <w:divBdr>
                        <w:top w:val="none" w:sz="0" w:space="0" w:color="auto"/>
                        <w:left w:val="none" w:sz="0" w:space="0" w:color="auto"/>
                        <w:bottom w:val="none" w:sz="0" w:space="0" w:color="auto"/>
                        <w:right w:val="none" w:sz="0" w:space="0" w:color="auto"/>
                      </w:divBdr>
                    </w:div>
                    <w:div w:id="286090356">
                      <w:marLeft w:val="0"/>
                      <w:marRight w:val="0"/>
                      <w:marTop w:val="0"/>
                      <w:marBottom w:val="0"/>
                      <w:divBdr>
                        <w:top w:val="none" w:sz="0" w:space="0" w:color="auto"/>
                        <w:left w:val="none" w:sz="0" w:space="0" w:color="auto"/>
                        <w:bottom w:val="none" w:sz="0" w:space="0" w:color="auto"/>
                        <w:right w:val="none" w:sz="0" w:space="0" w:color="auto"/>
                      </w:divBdr>
                    </w:div>
                    <w:div w:id="1582712543">
                      <w:marLeft w:val="0"/>
                      <w:marRight w:val="0"/>
                      <w:marTop w:val="0"/>
                      <w:marBottom w:val="0"/>
                      <w:divBdr>
                        <w:top w:val="none" w:sz="0" w:space="0" w:color="auto"/>
                        <w:left w:val="none" w:sz="0" w:space="0" w:color="auto"/>
                        <w:bottom w:val="none" w:sz="0" w:space="0" w:color="auto"/>
                        <w:right w:val="none" w:sz="0" w:space="0" w:color="auto"/>
                      </w:divBdr>
                    </w:div>
                    <w:div w:id="1920092042">
                      <w:marLeft w:val="0"/>
                      <w:marRight w:val="0"/>
                      <w:marTop w:val="0"/>
                      <w:marBottom w:val="0"/>
                      <w:divBdr>
                        <w:top w:val="none" w:sz="0" w:space="0" w:color="auto"/>
                        <w:left w:val="none" w:sz="0" w:space="0" w:color="auto"/>
                        <w:bottom w:val="none" w:sz="0" w:space="0" w:color="auto"/>
                        <w:right w:val="none" w:sz="0" w:space="0" w:color="auto"/>
                      </w:divBdr>
                    </w:div>
                    <w:div w:id="191919562">
                      <w:marLeft w:val="0"/>
                      <w:marRight w:val="0"/>
                      <w:marTop w:val="0"/>
                      <w:marBottom w:val="0"/>
                      <w:divBdr>
                        <w:top w:val="none" w:sz="0" w:space="0" w:color="auto"/>
                        <w:left w:val="none" w:sz="0" w:space="0" w:color="auto"/>
                        <w:bottom w:val="none" w:sz="0" w:space="0" w:color="auto"/>
                        <w:right w:val="none" w:sz="0" w:space="0" w:color="auto"/>
                      </w:divBdr>
                    </w:div>
                    <w:div w:id="1962370676">
                      <w:marLeft w:val="0"/>
                      <w:marRight w:val="0"/>
                      <w:marTop w:val="0"/>
                      <w:marBottom w:val="0"/>
                      <w:divBdr>
                        <w:top w:val="none" w:sz="0" w:space="0" w:color="auto"/>
                        <w:left w:val="none" w:sz="0" w:space="0" w:color="auto"/>
                        <w:bottom w:val="none" w:sz="0" w:space="0" w:color="auto"/>
                        <w:right w:val="none" w:sz="0" w:space="0" w:color="auto"/>
                      </w:divBdr>
                    </w:div>
                    <w:div w:id="208148266">
                      <w:marLeft w:val="0"/>
                      <w:marRight w:val="0"/>
                      <w:marTop w:val="0"/>
                      <w:marBottom w:val="0"/>
                      <w:divBdr>
                        <w:top w:val="none" w:sz="0" w:space="0" w:color="auto"/>
                        <w:left w:val="none" w:sz="0" w:space="0" w:color="auto"/>
                        <w:bottom w:val="none" w:sz="0" w:space="0" w:color="auto"/>
                        <w:right w:val="none" w:sz="0" w:space="0" w:color="auto"/>
                      </w:divBdr>
                    </w:div>
                    <w:div w:id="686061378">
                      <w:marLeft w:val="0"/>
                      <w:marRight w:val="0"/>
                      <w:marTop w:val="0"/>
                      <w:marBottom w:val="0"/>
                      <w:divBdr>
                        <w:top w:val="none" w:sz="0" w:space="0" w:color="auto"/>
                        <w:left w:val="none" w:sz="0" w:space="0" w:color="auto"/>
                        <w:bottom w:val="none" w:sz="0" w:space="0" w:color="auto"/>
                        <w:right w:val="none" w:sz="0" w:space="0" w:color="auto"/>
                      </w:divBdr>
                    </w:div>
                    <w:div w:id="1422605631">
                      <w:marLeft w:val="0"/>
                      <w:marRight w:val="0"/>
                      <w:marTop w:val="0"/>
                      <w:marBottom w:val="0"/>
                      <w:divBdr>
                        <w:top w:val="none" w:sz="0" w:space="0" w:color="auto"/>
                        <w:left w:val="none" w:sz="0" w:space="0" w:color="auto"/>
                        <w:bottom w:val="none" w:sz="0" w:space="0" w:color="auto"/>
                        <w:right w:val="none" w:sz="0" w:space="0" w:color="auto"/>
                      </w:divBdr>
                    </w:div>
                    <w:div w:id="1368946286">
                      <w:marLeft w:val="0"/>
                      <w:marRight w:val="0"/>
                      <w:marTop w:val="0"/>
                      <w:marBottom w:val="0"/>
                      <w:divBdr>
                        <w:top w:val="none" w:sz="0" w:space="0" w:color="auto"/>
                        <w:left w:val="none" w:sz="0" w:space="0" w:color="auto"/>
                        <w:bottom w:val="none" w:sz="0" w:space="0" w:color="auto"/>
                        <w:right w:val="none" w:sz="0" w:space="0" w:color="auto"/>
                      </w:divBdr>
                      <w:divsChild>
                        <w:div w:id="1096288172">
                          <w:marLeft w:val="0"/>
                          <w:marRight w:val="0"/>
                          <w:marTop w:val="0"/>
                          <w:marBottom w:val="0"/>
                          <w:divBdr>
                            <w:top w:val="none" w:sz="0" w:space="0" w:color="auto"/>
                            <w:left w:val="none" w:sz="0" w:space="0" w:color="auto"/>
                            <w:bottom w:val="none" w:sz="0" w:space="0" w:color="auto"/>
                            <w:right w:val="none" w:sz="0" w:space="0" w:color="auto"/>
                          </w:divBdr>
                        </w:div>
                        <w:div w:id="1854762250">
                          <w:marLeft w:val="0"/>
                          <w:marRight w:val="0"/>
                          <w:marTop w:val="0"/>
                          <w:marBottom w:val="0"/>
                          <w:divBdr>
                            <w:top w:val="none" w:sz="0" w:space="0" w:color="auto"/>
                            <w:left w:val="none" w:sz="0" w:space="0" w:color="auto"/>
                            <w:bottom w:val="none" w:sz="0" w:space="0" w:color="auto"/>
                            <w:right w:val="none" w:sz="0" w:space="0" w:color="auto"/>
                          </w:divBdr>
                        </w:div>
                        <w:div w:id="1337073736">
                          <w:marLeft w:val="0"/>
                          <w:marRight w:val="0"/>
                          <w:marTop w:val="0"/>
                          <w:marBottom w:val="0"/>
                          <w:divBdr>
                            <w:top w:val="none" w:sz="0" w:space="0" w:color="auto"/>
                            <w:left w:val="none" w:sz="0" w:space="0" w:color="auto"/>
                            <w:bottom w:val="none" w:sz="0" w:space="0" w:color="auto"/>
                            <w:right w:val="none" w:sz="0" w:space="0" w:color="auto"/>
                          </w:divBdr>
                        </w:div>
                        <w:div w:id="2112894572">
                          <w:marLeft w:val="0"/>
                          <w:marRight w:val="0"/>
                          <w:marTop w:val="0"/>
                          <w:marBottom w:val="0"/>
                          <w:divBdr>
                            <w:top w:val="none" w:sz="0" w:space="0" w:color="auto"/>
                            <w:left w:val="none" w:sz="0" w:space="0" w:color="auto"/>
                            <w:bottom w:val="none" w:sz="0" w:space="0" w:color="auto"/>
                            <w:right w:val="none" w:sz="0" w:space="0" w:color="auto"/>
                          </w:divBdr>
                        </w:div>
                        <w:div w:id="1847667490">
                          <w:marLeft w:val="0"/>
                          <w:marRight w:val="0"/>
                          <w:marTop w:val="0"/>
                          <w:marBottom w:val="0"/>
                          <w:divBdr>
                            <w:top w:val="none" w:sz="0" w:space="0" w:color="auto"/>
                            <w:left w:val="none" w:sz="0" w:space="0" w:color="auto"/>
                            <w:bottom w:val="none" w:sz="0" w:space="0" w:color="auto"/>
                            <w:right w:val="none" w:sz="0" w:space="0" w:color="auto"/>
                          </w:divBdr>
                        </w:div>
                        <w:div w:id="1041368306">
                          <w:marLeft w:val="0"/>
                          <w:marRight w:val="0"/>
                          <w:marTop w:val="0"/>
                          <w:marBottom w:val="0"/>
                          <w:divBdr>
                            <w:top w:val="none" w:sz="0" w:space="0" w:color="auto"/>
                            <w:left w:val="none" w:sz="0" w:space="0" w:color="auto"/>
                            <w:bottom w:val="none" w:sz="0" w:space="0" w:color="auto"/>
                            <w:right w:val="none" w:sz="0" w:space="0" w:color="auto"/>
                          </w:divBdr>
                        </w:div>
                        <w:div w:id="1197505309">
                          <w:marLeft w:val="0"/>
                          <w:marRight w:val="0"/>
                          <w:marTop w:val="0"/>
                          <w:marBottom w:val="0"/>
                          <w:divBdr>
                            <w:top w:val="none" w:sz="0" w:space="0" w:color="auto"/>
                            <w:left w:val="none" w:sz="0" w:space="0" w:color="auto"/>
                            <w:bottom w:val="none" w:sz="0" w:space="0" w:color="auto"/>
                            <w:right w:val="none" w:sz="0" w:space="0" w:color="auto"/>
                          </w:divBdr>
                        </w:div>
                        <w:div w:id="987589202">
                          <w:marLeft w:val="0"/>
                          <w:marRight w:val="0"/>
                          <w:marTop w:val="0"/>
                          <w:marBottom w:val="0"/>
                          <w:divBdr>
                            <w:top w:val="none" w:sz="0" w:space="0" w:color="auto"/>
                            <w:left w:val="none" w:sz="0" w:space="0" w:color="auto"/>
                            <w:bottom w:val="none" w:sz="0" w:space="0" w:color="auto"/>
                            <w:right w:val="none" w:sz="0" w:space="0" w:color="auto"/>
                          </w:divBdr>
                        </w:div>
                        <w:div w:id="1827162903">
                          <w:marLeft w:val="0"/>
                          <w:marRight w:val="0"/>
                          <w:marTop w:val="0"/>
                          <w:marBottom w:val="0"/>
                          <w:divBdr>
                            <w:top w:val="none" w:sz="0" w:space="0" w:color="auto"/>
                            <w:left w:val="none" w:sz="0" w:space="0" w:color="auto"/>
                            <w:bottom w:val="none" w:sz="0" w:space="0" w:color="auto"/>
                            <w:right w:val="none" w:sz="0" w:space="0" w:color="auto"/>
                          </w:divBdr>
                        </w:div>
                        <w:div w:id="1358114273">
                          <w:marLeft w:val="0"/>
                          <w:marRight w:val="0"/>
                          <w:marTop w:val="0"/>
                          <w:marBottom w:val="0"/>
                          <w:divBdr>
                            <w:top w:val="none" w:sz="0" w:space="0" w:color="auto"/>
                            <w:left w:val="none" w:sz="0" w:space="0" w:color="auto"/>
                            <w:bottom w:val="none" w:sz="0" w:space="0" w:color="auto"/>
                            <w:right w:val="none" w:sz="0" w:space="0" w:color="auto"/>
                          </w:divBdr>
                        </w:div>
                        <w:div w:id="686836130">
                          <w:marLeft w:val="0"/>
                          <w:marRight w:val="0"/>
                          <w:marTop w:val="0"/>
                          <w:marBottom w:val="0"/>
                          <w:divBdr>
                            <w:top w:val="none" w:sz="0" w:space="0" w:color="auto"/>
                            <w:left w:val="none" w:sz="0" w:space="0" w:color="auto"/>
                            <w:bottom w:val="none" w:sz="0" w:space="0" w:color="auto"/>
                            <w:right w:val="none" w:sz="0" w:space="0" w:color="auto"/>
                          </w:divBdr>
                        </w:div>
                        <w:div w:id="1698774002">
                          <w:marLeft w:val="0"/>
                          <w:marRight w:val="0"/>
                          <w:marTop w:val="0"/>
                          <w:marBottom w:val="0"/>
                          <w:divBdr>
                            <w:top w:val="none" w:sz="0" w:space="0" w:color="auto"/>
                            <w:left w:val="none" w:sz="0" w:space="0" w:color="auto"/>
                            <w:bottom w:val="none" w:sz="0" w:space="0" w:color="auto"/>
                            <w:right w:val="none" w:sz="0" w:space="0" w:color="auto"/>
                          </w:divBdr>
                        </w:div>
                        <w:div w:id="1289093981">
                          <w:marLeft w:val="0"/>
                          <w:marRight w:val="0"/>
                          <w:marTop w:val="0"/>
                          <w:marBottom w:val="0"/>
                          <w:divBdr>
                            <w:top w:val="none" w:sz="0" w:space="0" w:color="auto"/>
                            <w:left w:val="none" w:sz="0" w:space="0" w:color="auto"/>
                            <w:bottom w:val="none" w:sz="0" w:space="0" w:color="auto"/>
                            <w:right w:val="none" w:sz="0" w:space="0" w:color="auto"/>
                          </w:divBdr>
                        </w:div>
                        <w:div w:id="432751398">
                          <w:marLeft w:val="0"/>
                          <w:marRight w:val="0"/>
                          <w:marTop w:val="0"/>
                          <w:marBottom w:val="0"/>
                          <w:divBdr>
                            <w:top w:val="none" w:sz="0" w:space="0" w:color="auto"/>
                            <w:left w:val="none" w:sz="0" w:space="0" w:color="auto"/>
                            <w:bottom w:val="none" w:sz="0" w:space="0" w:color="auto"/>
                            <w:right w:val="none" w:sz="0" w:space="0" w:color="auto"/>
                          </w:divBdr>
                        </w:div>
                        <w:div w:id="869757148">
                          <w:marLeft w:val="0"/>
                          <w:marRight w:val="0"/>
                          <w:marTop w:val="0"/>
                          <w:marBottom w:val="0"/>
                          <w:divBdr>
                            <w:top w:val="none" w:sz="0" w:space="0" w:color="auto"/>
                            <w:left w:val="none" w:sz="0" w:space="0" w:color="auto"/>
                            <w:bottom w:val="none" w:sz="0" w:space="0" w:color="auto"/>
                            <w:right w:val="none" w:sz="0" w:space="0" w:color="auto"/>
                          </w:divBdr>
                        </w:div>
                        <w:div w:id="1328627925">
                          <w:marLeft w:val="0"/>
                          <w:marRight w:val="0"/>
                          <w:marTop w:val="0"/>
                          <w:marBottom w:val="0"/>
                          <w:divBdr>
                            <w:top w:val="none" w:sz="0" w:space="0" w:color="auto"/>
                            <w:left w:val="none" w:sz="0" w:space="0" w:color="auto"/>
                            <w:bottom w:val="none" w:sz="0" w:space="0" w:color="auto"/>
                            <w:right w:val="none" w:sz="0" w:space="0" w:color="auto"/>
                          </w:divBdr>
                        </w:div>
                        <w:div w:id="1011646252">
                          <w:marLeft w:val="0"/>
                          <w:marRight w:val="0"/>
                          <w:marTop w:val="0"/>
                          <w:marBottom w:val="0"/>
                          <w:divBdr>
                            <w:top w:val="none" w:sz="0" w:space="0" w:color="auto"/>
                            <w:left w:val="none" w:sz="0" w:space="0" w:color="auto"/>
                            <w:bottom w:val="none" w:sz="0" w:space="0" w:color="auto"/>
                            <w:right w:val="none" w:sz="0" w:space="0" w:color="auto"/>
                          </w:divBdr>
                        </w:div>
                        <w:div w:id="1994984723">
                          <w:marLeft w:val="0"/>
                          <w:marRight w:val="0"/>
                          <w:marTop w:val="0"/>
                          <w:marBottom w:val="0"/>
                          <w:divBdr>
                            <w:top w:val="none" w:sz="0" w:space="0" w:color="auto"/>
                            <w:left w:val="none" w:sz="0" w:space="0" w:color="auto"/>
                            <w:bottom w:val="none" w:sz="0" w:space="0" w:color="auto"/>
                            <w:right w:val="none" w:sz="0" w:space="0" w:color="auto"/>
                          </w:divBdr>
                        </w:div>
                        <w:div w:id="689919958">
                          <w:marLeft w:val="0"/>
                          <w:marRight w:val="0"/>
                          <w:marTop w:val="0"/>
                          <w:marBottom w:val="0"/>
                          <w:divBdr>
                            <w:top w:val="none" w:sz="0" w:space="0" w:color="auto"/>
                            <w:left w:val="none" w:sz="0" w:space="0" w:color="auto"/>
                            <w:bottom w:val="none" w:sz="0" w:space="0" w:color="auto"/>
                            <w:right w:val="none" w:sz="0" w:space="0" w:color="auto"/>
                          </w:divBdr>
                        </w:div>
                        <w:div w:id="1230992702">
                          <w:marLeft w:val="0"/>
                          <w:marRight w:val="0"/>
                          <w:marTop w:val="0"/>
                          <w:marBottom w:val="0"/>
                          <w:divBdr>
                            <w:top w:val="none" w:sz="0" w:space="0" w:color="auto"/>
                            <w:left w:val="none" w:sz="0" w:space="0" w:color="auto"/>
                            <w:bottom w:val="none" w:sz="0" w:space="0" w:color="auto"/>
                            <w:right w:val="none" w:sz="0" w:space="0" w:color="auto"/>
                          </w:divBdr>
                        </w:div>
                        <w:div w:id="2010676311">
                          <w:marLeft w:val="0"/>
                          <w:marRight w:val="0"/>
                          <w:marTop w:val="0"/>
                          <w:marBottom w:val="0"/>
                          <w:divBdr>
                            <w:top w:val="none" w:sz="0" w:space="0" w:color="auto"/>
                            <w:left w:val="none" w:sz="0" w:space="0" w:color="auto"/>
                            <w:bottom w:val="none" w:sz="0" w:space="0" w:color="auto"/>
                            <w:right w:val="none" w:sz="0" w:space="0" w:color="auto"/>
                          </w:divBdr>
                        </w:div>
                        <w:div w:id="1303190048">
                          <w:marLeft w:val="0"/>
                          <w:marRight w:val="0"/>
                          <w:marTop w:val="0"/>
                          <w:marBottom w:val="0"/>
                          <w:divBdr>
                            <w:top w:val="none" w:sz="0" w:space="0" w:color="auto"/>
                            <w:left w:val="none" w:sz="0" w:space="0" w:color="auto"/>
                            <w:bottom w:val="none" w:sz="0" w:space="0" w:color="auto"/>
                            <w:right w:val="none" w:sz="0" w:space="0" w:color="auto"/>
                          </w:divBdr>
                        </w:div>
                        <w:div w:id="1525635250">
                          <w:marLeft w:val="0"/>
                          <w:marRight w:val="0"/>
                          <w:marTop w:val="0"/>
                          <w:marBottom w:val="0"/>
                          <w:divBdr>
                            <w:top w:val="none" w:sz="0" w:space="0" w:color="auto"/>
                            <w:left w:val="none" w:sz="0" w:space="0" w:color="auto"/>
                            <w:bottom w:val="none" w:sz="0" w:space="0" w:color="auto"/>
                            <w:right w:val="none" w:sz="0" w:space="0" w:color="auto"/>
                          </w:divBdr>
                        </w:div>
                      </w:divsChild>
                    </w:div>
                    <w:div w:id="359673101">
                      <w:marLeft w:val="0"/>
                      <w:marRight w:val="75"/>
                      <w:marTop w:val="0"/>
                      <w:marBottom w:val="0"/>
                      <w:divBdr>
                        <w:top w:val="none" w:sz="0" w:space="0" w:color="auto"/>
                        <w:left w:val="none" w:sz="0" w:space="0" w:color="auto"/>
                        <w:bottom w:val="none" w:sz="0" w:space="0" w:color="auto"/>
                        <w:right w:val="none" w:sz="0" w:space="0" w:color="auto"/>
                      </w:divBdr>
                    </w:div>
                  </w:divsChild>
                </w:div>
                <w:div w:id="1727757752">
                  <w:marLeft w:val="0"/>
                  <w:marRight w:val="0"/>
                  <w:marTop w:val="0"/>
                  <w:marBottom w:val="0"/>
                  <w:divBdr>
                    <w:top w:val="none" w:sz="0" w:space="0" w:color="auto"/>
                    <w:left w:val="none" w:sz="0" w:space="0" w:color="auto"/>
                    <w:bottom w:val="none" w:sz="0" w:space="0" w:color="auto"/>
                    <w:right w:val="none" w:sz="0" w:space="0" w:color="auto"/>
                  </w:divBdr>
                  <w:divsChild>
                    <w:div w:id="446890981">
                      <w:marLeft w:val="0"/>
                      <w:marRight w:val="0"/>
                      <w:marTop w:val="0"/>
                      <w:marBottom w:val="0"/>
                      <w:divBdr>
                        <w:top w:val="none" w:sz="0" w:space="0" w:color="auto"/>
                        <w:left w:val="none" w:sz="0" w:space="0" w:color="auto"/>
                        <w:bottom w:val="none" w:sz="0" w:space="0" w:color="auto"/>
                        <w:right w:val="none" w:sz="0" w:space="0" w:color="auto"/>
                      </w:divBdr>
                    </w:div>
                    <w:div w:id="2145585141">
                      <w:marLeft w:val="0"/>
                      <w:marRight w:val="0"/>
                      <w:marTop w:val="0"/>
                      <w:marBottom w:val="0"/>
                      <w:divBdr>
                        <w:top w:val="none" w:sz="0" w:space="0" w:color="auto"/>
                        <w:left w:val="none" w:sz="0" w:space="0" w:color="auto"/>
                        <w:bottom w:val="none" w:sz="0" w:space="0" w:color="auto"/>
                        <w:right w:val="none" w:sz="0" w:space="0" w:color="auto"/>
                      </w:divBdr>
                    </w:div>
                    <w:div w:id="1476604932">
                      <w:marLeft w:val="0"/>
                      <w:marRight w:val="0"/>
                      <w:marTop w:val="0"/>
                      <w:marBottom w:val="0"/>
                      <w:divBdr>
                        <w:top w:val="none" w:sz="0" w:space="0" w:color="auto"/>
                        <w:left w:val="none" w:sz="0" w:space="0" w:color="auto"/>
                        <w:bottom w:val="none" w:sz="0" w:space="0" w:color="auto"/>
                        <w:right w:val="none" w:sz="0" w:space="0" w:color="auto"/>
                      </w:divBdr>
                    </w:div>
                    <w:div w:id="609824817">
                      <w:marLeft w:val="0"/>
                      <w:marRight w:val="0"/>
                      <w:marTop w:val="0"/>
                      <w:marBottom w:val="0"/>
                      <w:divBdr>
                        <w:top w:val="none" w:sz="0" w:space="0" w:color="auto"/>
                        <w:left w:val="none" w:sz="0" w:space="0" w:color="auto"/>
                        <w:bottom w:val="none" w:sz="0" w:space="0" w:color="auto"/>
                        <w:right w:val="none" w:sz="0" w:space="0" w:color="auto"/>
                      </w:divBdr>
                    </w:div>
                    <w:div w:id="1477642819">
                      <w:marLeft w:val="0"/>
                      <w:marRight w:val="0"/>
                      <w:marTop w:val="0"/>
                      <w:marBottom w:val="0"/>
                      <w:divBdr>
                        <w:top w:val="none" w:sz="0" w:space="0" w:color="auto"/>
                        <w:left w:val="none" w:sz="0" w:space="0" w:color="auto"/>
                        <w:bottom w:val="none" w:sz="0" w:space="0" w:color="auto"/>
                        <w:right w:val="none" w:sz="0" w:space="0" w:color="auto"/>
                      </w:divBdr>
                    </w:div>
                    <w:div w:id="728186016">
                      <w:marLeft w:val="0"/>
                      <w:marRight w:val="0"/>
                      <w:marTop w:val="0"/>
                      <w:marBottom w:val="0"/>
                      <w:divBdr>
                        <w:top w:val="none" w:sz="0" w:space="0" w:color="auto"/>
                        <w:left w:val="none" w:sz="0" w:space="0" w:color="auto"/>
                        <w:bottom w:val="none" w:sz="0" w:space="0" w:color="auto"/>
                        <w:right w:val="none" w:sz="0" w:space="0" w:color="auto"/>
                      </w:divBdr>
                    </w:div>
                    <w:div w:id="1795978968">
                      <w:marLeft w:val="0"/>
                      <w:marRight w:val="0"/>
                      <w:marTop w:val="0"/>
                      <w:marBottom w:val="0"/>
                      <w:divBdr>
                        <w:top w:val="none" w:sz="0" w:space="0" w:color="auto"/>
                        <w:left w:val="none" w:sz="0" w:space="0" w:color="auto"/>
                        <w:bottom w:val="none" w:sz="0" w:space="0" w:color="auto"/>
                        <w:right w:val="none" w:sz="0" w:space="0" w:color="auto"/>
                      </w:divBdr>
                    </w:div>
                    <w:div w:id="1689409124">
                      <w:marLeft w:val="0"/>
                      <w:marRight w:val="0"/>
                      <w:marTop w:val="0"/>
                      <w:marBottom w:val="0"/>
                      <w:divBdr>
                        <w:top w:val="none" w:sz="0" w:space="0" w:color="auto"/>
                        <w:left w:val="none" w:sz="0" w:space="0" w:color="auto"/>
                        <w:bottom w:val="none" w:sz="0" w:space="0" w:color="auto"/>
                        <w:right w:val="none" w:sz="0" w:space="0" w:color="auto"/>
                      </w:divBdr>
                    </w:div>
                    <w:div w:id="1555316252">
                      <w:marLeft w:val="0"/>
                      <w:marRight w:val="0"/>
                      <w:marTop w:val="0"/>
                      <w:marBottom w:val="0"/>
                      <w:divBdr>
                        <w:top w:val="none" w:sz="0" w:space="0" w:color="auto"/>
                        <w:left w:val="none" w:sz="0" w:space="0" w:color="auto"/>
                        <w:bottom w:val="none" w:sz="0" w:space="0" w:color="auto"/>
                        <w:right w:val="none" w:sz="0" w:space="0" w:color="auto"/>
                      </w:divBdr>
                    </w:div>
                    <w:div w:id="1217429454">
                      <w:marLeft w:val="0"/>
                      <w:marRight w:val="0"/>
                      <w:marTop w:val="0"/>
                      <w:marBottom w:val="0"/>
                      <w:divBdr>
                        <w:top w:val="none" w:sz="0" w:space="0" w:color="auto"/>
                        <w:left w:val="none" w:sz="0" w:space="0" w:color="auto"/>
                        <w:bottom w:val="none" w:sz="0" w:space="0" w:color="auto"/>
                        <w:right w:val="none" w:sz="0" w:space="0" w:color="auto"/>
                      </w:divBdr>
                    </w:div>
                    <w:div w:id="1069959474">
                      <w:marLeft w:val="0"/>
                      <w:marRight w:val="0"/>
                      <w:marTop w:val="0"/>
                      <w:marBottom w:val="0"/>
                      <w:divBdr>
                        <w:top w:val="none" w:sz="0" w:space="0" w:color="auto"/>
                        <w:left w:val="none" w:sz="0" w:space="0" w:color="auto"/>
                        <w:bottom w:val="none" w:sz="0" w:space="0" w:color="auto"/>
                        <w:right w:val="none" w:sz="0" w:space="0" w:color="auto"/>
                      </w:divBdr>
                    </w:div>
                    <w:div w:id="487555006">
                      <w:marLeft w:val="0"/>
                      <w:marRight w:val="0"/>
                      <w:marTop w:val="0"/>
                      <w:marBottom w:val="0"/>
                      <w:divBdr>
                        <w:top w:val="none" w:sz="0" w:space="0" w:color="auto"/>
                        <w:left w:val="none" w:sz="0" w:space="0" w:color="auto"/>
                        <w:bottom w:val="none" w:sz="0" w:space="0" w:color="auto"/>
                        <w:right w:val="none" w:sz="0" w:space="0" w:color="auto"/>
                      </w:divBdr>
                    </w:div>
                    <w:div w:id="1156803303">
                      <w:marLeft w:val="0"/>
                      <w:marRight w:val="0"/>
                      <w:marTop w:val="0"/>
                      <w:marBottom w:val="0"/>
                      <w:divBdr>
                        <w:top w:val="none" w:sz="0" w:space="0" w:color="auto"/>
                        <w:left w:val="none" w:sz="0" w:space="0" w:color="auto"/>
                        <w:bottom w:val="none" w:sz="0" w:space="0" w:color="auto"/>
                        <w:right w:val="none" w:sz="0" w:space="0" w:color="auto"/>
                      </w:divBdr>
                    </w:div>
                    <w:div w:id="1325280186">
                      <w:marLeft w:val="0"/>
                      <w:marRight w:val="0"/>
                      <w:marTop w:val="0"/>
                      <w:marBottom w:val="0"/>
                      <w:divBdr>
                        <w:top w:val="none" w:sz="0" w:space="0" w:color="auto"/>
                        <w:left w:val="none" w:sz="0" w:space="0" w:color="auto"/>
                        <w:bottom w:val="none" w:sz="0" w:space="0" w:color="auto"/>
                        <w:right w:val="none" w:sz="0" w:space="0" w:color="auto"/>
                      </w:divBdr>
                    </w:div>
                    <w:div w:id="351805904">
                      <w:marLeft w:val="0"/>
                      <w:marRight w:val="0"/>
                      <w:marTop w:val="0"/>
                      <w:marBottom w:val="0"/>
                      <w:divBdr>
                        <w:top w:val="none" w:sz="0" w:space="0" w:color="auto"/>
                        <w:left w:val="none" w:sz="0" w:space="0" w:color="auto"/>
                        <w:bottom w:val="none" w:sz="0" w:space="0" w:color="auto"/>
                        <w:right w:val="none" w:sz="0" w:space="0" w:color="auto"/>
                      </w:divBdr>
                    </w:div>
                    <w:div w:id="676494681">
                      <w:marLeft w:val="0"/>
                      <w:marRight w:val="0"/>
                      <w:marTop w:val="0"/>
                      <w:marBottom w:val="0"/>
                      <w:divBdr>
                        <w:top w:val="none" w:sz="0" w:space="0" w:color="auto"/>
                        <w:left w:val="none" w:sz="0" w:space="0" w:color="auto"/>
                        <w:bottom w:val="none" w:sz="0" w:space="0" w:color="auto"/>
                        <w:right w:val="none" w:sz="0" w:space="0" w:color="auto"/>
                      </w:divBdr>
                    </w:div>
                    <w:div w:id="1692949729">
                      <w:marLeft w:val="0"/>
                      <w:marRight w:val="0"/>
                      <w:marTop w:val="0"/>
                      <w:marBottom w:val="0"/>
                      <w:divBdr>
                        <w:top w:val="none" w:sz="0" w:space="0" w:color="auto"/>
                        <w:left w:val="none" w:sz="0" w:space="0" w:color="auto"/>
                        <w:bottom w:val="none" w:sz="0" w:space="0" w:color="auto"/>
                        <w:right w:val="none" w:sz="0" w:space="0" w:color="auto"/>
                      </w:divBdr>
                    </w:div>
                    <w:div w:id="1399479820">
                      <w:marLeft w:val="0"/>
                      <w:marRight w:val="0"/>
                      <w:marTop w:val="0"/>
                      <w:marBottom w:val="0"/>
                      <w:divBdr>
                        <w:top w:val="none" w:sz="0" w:space="0" w:color="auto"/>
                        <w:left w:val="none" w:sz="0" w:space="0" w:color="auto"/>
                        <w:bottom w:val="none" w:sz="0" w:space="0" w:color="auto"/>
                        <w:right w:val="none" w:sz="0" w:space="0" w:color="auto"/>
                      </w:divBdr>
                    </w:div>
                    <w:div w:id="158157690">
                      <w:marLeft w:val="0"/>
                      <w:marRight w:val="0"/>
                      <w:marTop w:val="0"/>
                      <w:marBottom w:val="0"/>
                      <w:divBdr>
                        <w:top w:val="none" w:sz="0" w:space="0" w:color="auto"/>
                        <w:left w:val="none" w:sz="0" w:space="0" w:color="auto"/>
                        <w:bottom w:val="none" w:sz="0" w:space="0" w:color="auto"/>
                        <w:right w:val="none" w:sz="0" w:space="0" w:color="auto"/>
                      </w:divBdr>
                    </w:div>
                    <w:div w:id="590162898">
                      <w:marLeft w:val="0"/>
                      <w:marRight w:val="0"/>
                      <w:marTop w:val="0"/>
                      <w:marBottom w:val="0"/>
                      <w:divBdr>
                        <w:top w:val="none" w:sz="0" w:space="0" w:color="auto"/>
                        <w:left w:val="none" w:sz="0" w:space="0" w:color="auto"/>
                        <w:bottom w:val="none" w:sz="0" w:space="0" w:color="auto"/>
                        <w:right w:val="none" w:sz="0" w:space="0" w:color="auto"/>
                      </w:divBdr>
                    </w:div>
                    <w:div w:id="490026242">
                      <w:marLeft w:val="0"/>
                      <w:marRight w:val="0"/>
                      <w:marTop w:val="0"/>
                      <w:marBottom w:val="0"/>
                      <w:divBdr>
                        <w:top w:val="none" w:sz="0" w:space="0" w:color="auto"/>
                        <w:left w:val="none" w:sz="0" w:space="0" w:color="auto"/>
                        <w:bottom w:val="none" w:sz="0" w:space="0" w:color="auto"/>
                        <w:right w:val="none" w:sz="0" w:space="0" w:color="auto"/>
                      </w:divBdr>
                    </w:div>
                    <w:div w:id="810363879">
                      <w:marLeft w:val="0"/>
                      <w:marRight w:val="0"/>
                      <w:marTop w:val="0"/>
                      <w:marBottom w:val="0"/>
                      <w:divBdr>
                        <w:top w:val="none" w:sz="0" w:space="0" w:color="auto"/>
                        <w:left w:val="none" w:sz="0" w:space="0" w:color="auto"/>
                        <w:bottom w:val="none" w:sz="0" w:space="0" w:color="auto"/>
                        <w:right w:val="none" w:sz="0" w:space="0" w:color="auto"/>
                      </w:divBdr>
                    </w:div>
                    <w:div w:id="1116481969">
                      <w:marLeft w:val="0"/>
                      <w:marRight w:val="0"/>
                      <w:marTop w:val="0"/>
                      <w:marBottom w:val="0"/>
                      <w:divBdr>
                        <w:top w:val="none" w:sz="0" w:space="0" w:color="auto"/>
                        <w:left w:val="none" w:sz="0" w:space="0" w:color="auto"/>
                        <w:bottom w:val="none" w:sz="0" w:space="0" w:color="auto"/>
                        <w:right w:val="none" w:sz="0" w:space="0" w:color="auto"/>
                      </w:divBdr>
                    </w:div>
                    <w:div w:id="2052073197">
                      <w:marLeft w:val="0"/>
                      <w:marRight w:val="0"/>
                      <w:marTop w:val="0"/>
                      <w:marBottom w:val="0"/>
                      <w:divBdr>
                        <w:top w:val="none" w:sz="0" w:space="0" w:color="auto"/>
                        <w:left w:val="none" w:sz="0" w:space="0" w:color="auto"/>
                        <w:bottom w:val="none" w:sz="0" w:space="0" w:color="auto"/>
                        <w:right w:val="none" w:sz="0" w:space="0" w:color="auto"/>
                      </w:divBdr>
                    </w:div>
                    <w:div w:id="1843660434">
                      <w:marLeft w:val="0"/>
                      <w:marRight w:val="0"/>
                      <w:marTop w:val="0"/>
                      <w:marBottom w:val="0"/>
                      <w:divBdr>
                        <w:top w:val="none" w:sz="0" w:space="0" w:color="auto"/>
                        <w:left w:val="none" w:sz="0" w:space="0" w:color="auto"/>
                        <w:bottom w:val="none" w:sz="0" w:space="0" w:color="auto"/>
                        <w:right w:val="none" w:sz="0" w:space="0" w:color="auto"/>
                      </w:divBdr>
                    </w:div>
                    <w:div w:id="981807282">
                      <w:marLeft w:val="0"/>
                      <w:marRight w:val="0"/>
                      <w:marTop w:val="0"/>
                      <w:marBottom w:val="0"/>
                      <w:divBdr>
                        <w:top w:val="none" w:sz="0" w:space="0" w:color="auto"/>
                        <w:left w:val="none" w:sz="0" w:space="0" w:color="auto"/>
                        <w:bottom w:val="none" w:sz="0" w:space="0" w:color="auto"/>
                        <w:right w:val="none" w:sz="0" w:space="0" w:color="auto"/>
                      </w:divBdr>
                      <w:divsChild>
                        <w:div w:id="151482841">
                          <w:marLeft w:val="0"/>
                          <w:marRight w:val="0"/>
                          <w:marTop w:val="0"/>
                          <w:marBottom w:val="0"/>
                          <w:divBdr>
                            <w:top w:val="none" w:sz="0" w:space="0" w:color="auto"/>
                            <w:left w:val="none" w:sz="0" w:space="0" w:color="auto"/>
                            <w:bottom w:val="none" w:sz="0" w:space="0" w:color="auto"/>
                            <w:right w:val="none" w:sz="0" w:space="0" w:color="auto"/>
                          </w:divBdr>
                        </w:div>
                        <w:div w:id="882248178">
                          <w:marLeft w:val="0"/>
                          <w:marRight w:val="0"/>
                          <w:marTop w:val="0"/>
                          <w:marBottom w:val="0"/>
                          <w:divBdr>
                            <w:top w:val="none" w:sz="0" w:space="0" w:color="auto"/>
                            <w:left w:val="none" w:sz="0" w:space="0" w:color="auto"/>
                            <w:bottom w:val="none" w:sz="0" w:space="0" w:color="auto"/>
                            <w:right w:val="none" w:sz="0" w:space="0" w:color="auto"/>
                          </w:divBdr>
                        </w:div>
                        <w:div w:id="579214308">
                          <w:marLeft w:val="0"/>
                          <w:marRight w:val="0"/>
                          <w:marTop w:val="0"/>
                          <w:marBottom w:val="0"/>
                          <w:divBdr>
                            <w:top w:val="none" w:sz="0" w:space="0" w:color="auto"/>
                            <w:left w:val="none" w:sz="0" w:space="0" w:color="auto"/>
                            <w:bottom w:val="none" w:sz="0" w:space="0" w:color="auto"/>
                            <w:right w:val="none" w:sz="0" w:space="0" w:color="auto"/>
                          </w:divBdr>
                        </w:div>
                        <w:div w:id="69155979">
                          <w:marLeft w:val="0"/>
                          <w:marRight w:val="0"/>
                          <w:marTop w:val="0"/>
                          <w:marBottom w:val="0"/>
                          <w:divBdr>
                            <w:top w:val="none" w:sz="0" w:space="0" w:color="auto"/>
                            <w:left w:val="none" w:sz="0" w:space="0" w:color="auto"/>
                            <w:bottom w:val="none" w:sz="0" w:space="0" w:color="auto"/>
                            <w:right w:val="none" w:sz="0" w:space="0" w:color="auto"/>
                          </w:divBdr>
                        </w:div>
                        <w:div w:id="1248344587">
                          <w:marLeft w:val="0"/>
                          <w:marRight w:val="0"/>
                          <w:marTop w:val="0"/>
                          <w:marBottom w:val="0"/>
                          <w:divBdr>
                            <w:top w:val="none" w:sz="0" w:space="0" w:color="auto"/>
                            <w:left w:val="none" w:sz="0" w:space="0" w:color="auto"/>
                            <w:bottom w:val="none" w:sz="0" w:space="0" w:color="auto"/>
                            <w:right w:val="none" w:sz="0" w:space="0" w:color="auto"/>
                          </w:divBdr>
                        </w:div>
                        <w:div w:id="1095638257">
                          <w:marLeft w:val="0"/>
                          <w:marRight w:val="0"/>
                          <w:marTop w:val="0"/>
                          <w:marBottom w:val="0"/>
                          <w:divBdr>
                            <w:top w:val="none" w:sz="0" w:space="0" w:color="auto"/>
                            <w:left w:val="none" w:sz="0" w:space="0" w:color="auto"/>
                            <w:bottom w:val="none" w:sz="0" w:space="0" w:color="auto"/>
                            <w:right w:val="none" w:sz="0" w:space="0" w:color="auto"/>
                          </w:divBdr>
                        </w:div>
                        <w:div w:id="1587424123">
                          <w:marLeft w:val="0"/>
                          <w:marRight w:val="0"/>
                          <w:marTop w:val="0"/>
                          <w:marBottom w:val="0"/>
                          <w:divBdr>
                            <w:top w:val="none" w:sz="0" w:space="0" w:color="auto"/>
                            <w:left w:val="none" w:sz="0" w:space="0" w:color="auto"/>
                            <w:bottom w:val="none" w:sz="0" w:space="0" w:color="auto"/>
                            <w:right w:val="none" w:sz="0" w:space="0" w:color="auto"/>
                          </w:divBdr>
                        </w:div>
                        <w:div w:id="662048899">
                          <w:marLeft w:val="0"/>
                          <w:marRight w:val="0"/>
                          <w:marTop w:val="0"/>
                          <w:marBottom w:val="0"/>
                          <w:divBdr>
                            <w:top w:val="none" w:sz="0" w:space="0" w:color="auto"/>
                            <w:left w:val="none" w:sz="0" w:space="0" w:color="auto"/>
                            <w:bottom w:val="none" w:sz="0" w:space="0" w:color="auto"/>
                            <w:right w:val="none" w:sz="0" w:space="0" w:color="auto"/>
                          </w:divBdr>
                        </w:div>
                        <w:div w:id="280494">
                          <w:marLeft w:val="0"/>
                          <w:marRight w:val="0"/>
                          <w:marTop w:val="0"/>
                          <w:marBottom w:val="0"/>
                          <w:divBdr>
                            <w:top w:val="none" w:sz="0" w:space="0" w:color="auto"/>
                            <w:left w:val="none" w:sz="0" w:space="0" w:color="auto"/>
                            <w:bottom w:val="none" w:sz="0" w:space="0" w:color="auto"/>
                            <w:right w:val="none" w:sz="0" w:space="0" w:color="auto"/>
                          </w:divBdr>
                        </w:div>
                        <w:div w:id="235744768">
                          <w:marLeft w:val="0"/>
                          <w:marRight w:val="0"/>
                          <w:marTop w:val="0"/>
                          <w:marBottom w:val="0"/>
                          <w:divBdr>
                            <w:top w:val="none" w:sz="0" w:space="0" w:color="auto"/>
                            <w:left w:val="none" w:sz="0" w:space="0" w:color="auto"/>
                            <w:bottom w:val="none" w:sz="0" w:space="0" w:color="auto"/>
                            <w:right w:val="none" w:sz="0" w:space="0" w:color="auto"/>
                          </w:divBdr>
                        </w:div>
                        <w:div w:id="1092624976">
                          <w:marLeft w:val="0"/>
                          <w:marRight w:val="0"/>
                          <w:marTop w:val="0"/>
                          <w:marBottom w:val="0"/>
                          <w:divBdr>
                            <w:top w:val="none" w:sz="0" w:space="0" w:color="auto"/>
                            <w:left w:val="none" w:sz="0" w:space="0" w:color="auto"/>
                            <w:bottom w:val="none" w:sz="0" w:space="0" w:color="auto"/>
                            <w:right w:val="none" w:sz="0" w:space="0" w:color="auto"/>
                          </w:divBdr>
                        </w:div>
                        <w:div w:id="1507331030">
                          <w:marLeft w:val="0"/>
                          <w:marRight w:val="0"/>
                          <w:marTop w:val="0"/>
                          <w:marBottom w:val="0"/>
                          <w:divBdr>
                            <w:top w:val="none" w:sz="0" w:space="0" w:color="auto"/>
                            <w:left w:val="none" w:sz="0" w:space="0" w:color="auto"/>
                            <w:bottom w:val="none" w:sz="0" w:space="0" w:color="auto"/>
                            <w:right w:val="none" w:sz="0" w:space="0" w:color="auto"/>
                          </w:divBdr>
                        </w:div>
                        <w:div w:id="389227229">
                          <w:marLeft w:val="0"/>
                          <w:marRight w:val="0"/>
                          <w:marTop w:val="0"/>
                          <w:marBottom w:val="0"/>
                          <w:divBdr>
                            <w:top w:val="none" w:sz="0" w:space="0" w:color="auto"/>
                            <w:left w:val="none" w:sz="0" w:space="0" w:color="auto"/>
                            <w:bottom w:val="none" w:sz="0" w:space="0" w:color="auto"/>
                            <w:right w:val="none" w:sz="0" w:space="0" w:color="auto"/>
                          </w:divBdr>
                        </w:div>
                        <w:div w:id="2109807420">
                          <w:marLeft w:val="0"/>
                          <w:marRight w:val="0"/>
                          <w:marTop w:val="0"/>
                          <w:marBottom w:val="0"/>
                          <w:divBdr>
                            <w:top w:val="none" w:sz="0" w:space="0" w:color="auto"/>
                            <w:left w:val="none" w:sz="0" w:space="0" w:color="auto"/>
                            <w:bottom w:val="none" w:sz="0" w:space="0" w:color="auto"/>
                            <w:right w:val="none" w:sz="0" w:space="0" w:color="auto"/>
                          </w:divBdr>
                        </w:div>
                        <w:div w:id="1291281889">
                          <w:marLeft w:val="0"/>
                          <w:marRight w:val="0"/>
                          <w:marTop w:val="0"/>
                          <w:marBottom w:val="0"/>
                          <w:divBdr>
                            <w:top w:val="none" w:sz="0" w:space="0" w:color="auto"/>
                            <w:left w:val="none" w:sz="0" w:space="0" w:color="auto"/>
                            <w:bottom w:val="none" w:sz="0" w:space="0" w:color="auto"/>
                            <w:right w:val="none" w:sz="0" w:space="0" w:color="auto"/>
                          </w:divBdr>
                        </w:div>
                        <w:div w:id="46609871">
                          <w:marLeft w:val="0"/>
                          <w:marRight w:val="0"/>
                          <w:marTop w:val="0"/>
                          <w:marBottom w:val="0"/>
                          <w:divBdr>
                            <w:top w:val="none" w:sz="0" w:space="0" w:color="auto"/>
                            <w:left w:val="none" w:sz="0" w:space="0" w:color="auto"/>
                            <w:bottom w:val="none" w:sz="0" w:space="0" w:color="auto"/>
                            <w:right w:val="none" w:sz="0" w:space="0" w:color="auto"/>
                          </w:divBdr>
                        </w:div>
                        <w:div w:id="1467354591">
                          <w:marLeft w:val="0"/>
                          <w:marRight w:val="0"/>
                          <w:marTop w:val="0"/>
                          <w:marBottom w:val="0"/>
                          <w:divBdr>
                            <w:top w:val="none" w:sz="0" w:space="0" w:color="auto"/>
                            <w:left w:val="none" w:sz="0" w:space="0" w:color="auto"/>
                            <w:bottom w:val="none" w:sz="0" w:space="0" w:color="auto"/>
                            <w:right w:val="none" w:sz="0" w:space="0" w:color="auto"/>
                          </w:divBdr>
                        </w:div>
                        <w:div w:id="867833410">
                          <w:marLeft w:val="0"/>
                          <w:marRight w:val="0"/>
                          <w:marTop w:val="0"/>
                          <w:marBottom w:val="0"/>
                          <w:divBdr>
                            <w:top w:val="none" w:sz="0" w:space="0" w:color="auto"/>
                            <w:left w:val="none" w:sz="0" w:space="0" w:color="auto"/>
                            <w:bottom w:val="none" w:sz="0" w:space="0" w:color="auto"/>
                            <w:right w:val="none" w:sz="0" w:space="0" w:color="auto"/>
                          </w:divBdr>
                        </w:div>
                        <w:div w:id="2031762610">
                          <w:marLeft w:val="0"/>
                          <w:marRight w:val="0"/>
                          <w:marTop w:val="0"/>
                          <w:marBottom w:val="0"/>
                          <w:divBdr>
                            <w:top w:val="none" w:sz="0" w:space="0" w:color="auto"/>
                            <w:left w:val="none" w:sz="0" w:space="0" w:color="auto"/>
                            <w:bottom w:val="none" w:sz="0" w:space="0" w:color="auto"/>
                            <w:right w:val="none" w:sz="0" w:space="0" w:color="auto"/>
                          </w:divBdr>
                        </w:div>
                        <w:div w:id="433598444">
                          <w:marLeft w:val="0"/>
                          <w:marRight w:val="0"/>
                          <w:marTop w:val="0"/>
                          <w:marBottom w:val="0"/>
                          <w:divBdr>
                            <w:top w:val="none" w:sz="0" w:space="0" w:color="auto"/>
                            <w:left w:val="none" w:sz="0" w:space="0" w:color="auto"/>
                            <w:bottom w:val="none" w:sz="0" w:space="0" w:color="auto"/>
                            <w:right w:val="none" w:sz="0" w:space="0" w:color="auto"/>
                          </w:divBdr>
                        </w:div>
                        <w:div w:id="51927512">
                          <w:marLeft w:val="0"/>
                          <w:marRight w:val="0"/>
                          <w:marTop w:val="0"/>
                          <w:marBottom w:val="0"/>
                          <w:divBdr>
                            <w:top w:val="none" w:sz="0" w:space="0" w:color="auto"/>
                            <w:left w:val="none" w:sz="0" w:space="0" w:color="auto"/>
                            <w:bottom w:val="none" w:sz="0" w:space="0" w:color="auto"/>
                            <w:right w:val="none" w:sz="0" w:space="0" w:color="auto"/>
                          </w:divBdr>
                        </w:div>
                        <w:div w:id="1171994521">
                          <w:marLeft w:val="0"/>
                          <w:marRight w:val="0"/>
                          <w:marTop w:val="0"/>
                          <w:marBottom w:val="0"/>
                          <w:divBdr>
                            <w:top w:val="none" w:sz="0" w:space="0" w:color="auto"/>
                            <w:left w:val="none" w:sz="0" w:space="0" w:color="auto"/>
                            <w:bottom w:val="none" w:sz="0" w:space="0" w:color="auto"/>
                            <w:right w:val="none" w:sz="0" w:space="0" w:color="auto"/>
                          </w:divBdr>
                        </w:div>
                        <w:div w:id="1951891039">
                          <w:marLeft w:val="0"/>
                          <w:marRight w:val="0"/>
                          <w:marTop w:val="0"/>
                          <w:marBottom w:val="0"/>
                          <w:divBdr>
                            <w:top w:val="none" w:sz="0" w:space="0" w:color="auto"/>
                            <w:left w:val="none" w:sz="0" w:space="0" w:color="auto"/>
                            <w:bottom w:val="none" w:sz="0" w:space="0" w:color="auto"/>
                            <w:right w:val="none" w:sz="0" w:space="0" w:color="auto"/>
                          </w:divBdr>
                        </w:div>
                        <w:div w:id="877470477">
                          <w:marLeft w:val="0"/>
                          <w:marRight w:val="0"/>
                          <w:marTop w:val="0"/>
                          <w:marBottom w:val="0"/>
                          <w:divBdr>
                            <w:top w:val="none" w:sz="0" w:space="0" w:color="auto"/>
                            <w:left w:val="none" w:sz="0" w:space="0" w:color="auto"/>
                            <w:bottom w:val="none" w:sz="0" w:space="0" w:color="auto"/>
                            <w:right w:val="none" w:sz="0" w:space="0" w:color="auto"/>
                          </w:divBdr>
                        </w:div>
                        <w:div w:id="1265383808">
                          <w:marLeft w:val="0"/>
                          <w:marRight w:val="0"/>
                          <w:marTop w:val="0"/>
                          <w:marBottom w:val="0"/>
                          <w:divBdr>
                            <w:top w:val="none" w:sz="0" w:space="0" w:color="auto"/>
                            <w:left w:val="none" w:sz="0" w:space="0" w:color="auto"/>
                            <w:bottom w:val="none" w:sz="0" w:space="0" w:color="auto"/>
                            <w:right w:val="none" w:sz="0" w:space="0" w:color="auto"/>
                          </w:divBdr>
                        </w:div>
                        <w:div w:id="1913733070">
                          <w:marLeft w:val="0"/>
                          <w:marRight w:val="0"/>
                          <w:marTop w:val="0"/>
                          <w:marBottom w:val="0"/>
                          <w:divBdr>
                            <w:top w:val="none" w:sz="0" w:space="0" w:color="auto"/>
                            <w:left w:val="none" w:sz="0" w:space="0" w:color="auto"/>
                            <w:bottom w:val="none" w:sz="0" w:space="0" w:color="auto"/>
                            <w:right w:val="none" w:sz="0" w:space="0" w:color="auto"/>
                          </w:divBdr>
                        </w:div>
                        <w:div w:id="1830779514">
                          <w:marLeft w:val="0"/>
                          <w:marRight w:val="0"/>
                          <w:marTop w:val="0"/>
                          <w:marBottom w:val="0"/>
                          <w:divBdr>
                            <w:top w:val="none" w:sz="0" w:space="0" w:color="auto"/>
                            <w:left w:val="none" w:sz="0" w:space="0" w:color="auto"/>
                            <w:bottom w:val="none" w:sz="0" w:space="0" w:color="auto"/>
                            <w:right w:val="none" w:sz="0" w:space="0" w:color="auto"/>
                          </w:divBdr>
                        </w:div>
                      </w:divsChild>
                    </w:div>
                    <w:div w:id="800727617">
                      <w:marLeft w:val="0"/>
                      <w:marRight w:val="75"/>
                      <w:marTop w:val="0"/>
                      <w:marBottom w:val="0"/>
                      <w:divBdr>
                        <w:top w:val="none" w:sz="0" w:space="0" w:color="auto"/>
                        <w:left w:val="none" w:sz="0" w:space="0" w:color="auto"/>
                        <w:bottom w:val="none" w:sz="0" w:space="0" w:color="auto"/>
                        <w:right w:val="none" w:sz="0" w:space="0" w:color="auto"/>
                      </w:divBdr>
                    </w:div>
                  </w:divsChild>
                </w:div>
                <w:div w:id="1555660361">
                  <w:marLeft w:val="0"/>
                  <w:marRight w:val="0"/>
                  <w:marTop w:val="0"/>
                  <w:marBottom w:val="0"/>
                  <w:divBdr>
                    <w:top w:val="none" w:sz="0" w:space="0" w:color="auto"/>
                    <w:left w:val="none" w:sz="0" w:space="0" w:color="auto"/>
                    <w:bottom w:val="none" w:sz="0" w:space="0" w:color="auto"/>
                    <w:right w:val="none" w:sz="0" w:space="0" w:color="auto"/>
                  </w:divBdr>
                  <w:divsChild>
                    <w:div w:id="790635587">
                      <w:marLeft w:val="0"/>
                      <w:marRight w:val="0"/>
                      <w:marTop w:val="0"/>
                      <w:marBottom w:val="0"/>
                      <w:divBdr>
                        <w:top w:val="none" w:sz="0" w:space="0" w:color="auto"/>
                        <w:left w:val="none" w:sz="0" w:space="0" w:color="auto"/>
                        <w:bottom w:val="none" w:sz="0" w:space="0" w:color="auto"/>
                        <w:right w:val="none" w:sz="0" w:space="0" w:color="auto"/>
                      </w:divBdr>
                    </w:div>
                    <w:div w:id="1026057425">
                      <w:marLeft w:val="0"/>
                      <w:marRight w:val="0"/>
                      <w:marTop w:val="0"/>
                      <w:marBottom w:val="0"/>
                      <w:divBdr>
                        <w:top w:val="none" w:sz="0" w:space="0" w:color="auto"/>
                        <w:left w:val="none" w:sz="0" w:space="0" w:color="auto"/>
                        <w:bottom w:val="none" w:sz="0" w:space="0" w:color="auto"/>
                        <w:right w:val="none" w:sz="0" w:space="0" w:color="auto"/>
                      </w:divBdr>
                    </w:div>
                    <w:div w:id="1146819136">
                      <w:marLeft w:val="0"/>
                      <w:marRight w:val="0"/>
                      <w:marTop w:val="0"/>
                      <w:marBottom w:val="0"/>
                      <w:divBdr>
                        <w:top w:val="none" w:sz="0" w:space="0" w:color="auto"/>
                        <w:left w:val="none" w:sz="0" w:space="0" w:color="auto"/>
                        <w:bottom w:val="none" w:sz="0" w:space="0" w:color="auto"/>
                        <w:right w:val="none" w:sz="0" w:space="0" w:color="auto"/>
                      </w:divBdr>
                    </w:div>
                    <w:div w:id="886724762">
                      <w:marLeft w:val="0"/>
                      <w:marRight w:val="0"/>
                      <w:marTop w:val="0"/>
                      <w:marBottom w:val="0"/>
                      <w:divBdr>
                        <w:top w:val="none" w:sz="0" w:space="0" w:color="auto"/>
                        <w:left w:val="none" w:sz="0" w:space="0" w:color="auto"/>
                        <w:bottom w:val="none" w:sz="0" w:space="0" w:color="auto"/>
                        <w:right w:val="none" w:sz="0" w:space="0" w:color="auto"/>
                      </w:divBdr>
                    </w:div>
                    <w:div w:id="895746499">
                      <w:marLeft w:val="0"/>
                      <w:marRight w:val="0"/>
                      <w:marTop w:val="0"/>
                      <w:marBottom w:val="0"/>
                      <w:divBdr>
                        <w:top w:val="none" w:sz="0" w:space="0" w:color="auto"/>
                        <w:left w:val="none" w:sz="0" w:space="0" w:color="auto"/>
                        <w:bottom w:val="none" w:sz="0" w:space="0" w:color="auto"/>
                        <w:right w:val="none" w:sz="0" w:space="0" w:color="auto"/>
                      </w:divBdr>
                    </w:div>
                    <w:div w:id="552078900">
                      <w:marLeft w:val="0"/>
                      <w:marRight w:val="0"/>
                      <w:marTop w:val="0"/>
                      <w:marBottom w:val="0"/>
                      <w:divBdr>
                        <w:top w:val="none" w:sz="0" w:space="0" w:color="auto"/>
                        <w:left w:val="none" w:sz="0" w:space="0" w:color="auto"/>
                        <w:bottom w:val="none" w:sz="0" w:space="0" w:color="auto"/>
                        <w:right w:val="none" w:sz="0" w:space="0" w:color="auto"/>
                      </w:divBdr>
                    </w:div>
                    <w:div w:id="1816530864">
                      <w:marLeft w:val="0"/>
                      <w:marRight w:val="0"/>
                      <w:marTop w:val="0"/>
                      <w:marBottom w:val="0"/>
                      <w:divBdr>
                        <w:top w:val="none" w:sz="0" w:space="0" w:color="auto"/>
                        <w:left w:val="none" w:sz="0" w:space="0" w:color="auto"/>
                        <w:bottom w:val="none" w:sz="0" w:space="0" w:color="auto"/>
                        <w:right w:val="none" w:sz="0" w:space="0" w:color="auto"/>
                      </w:divBdr>
                    </w:div>
                    <w:div w:id="1308779708">
                      <w:marLeft w:val="0"/>
                      <w:marRight w:val="0"/>
                      <w:marTop w:val="0"/>
                      <w:marBottom w:val="0"/>
                      <w:divBdr>
                        <w:top w:val="none" w:sz="0" w:space="0" w:color="auto"/>
                        <w:left w:val="none" w:sz="0" w:space="0" w:color="auto"/>
                        <w:bottom w:val="none" w:sz="0" w:space="0" w:color="auto"/>
                        <w:right w:val="none" w:sz="0" w:space="0" w:color="auto"/>
                      </w:divBdr>
                    </w:div>
                    <w:div w:id="834493551">
                      <w:marLeft w:val="0"/>
                      <w:marRight w:val="0"/>
                      <w:marTop w:val="0"/>
                      <w:marBottom w:val="0"/>
                      <w:divBdr>
                        <w:top w:val="none" w:sz="0" w:space="0" w:color="auto"/>
                        <w:left w:val="none" w:sz="0" w:space="0" w:color="auto"/>
                        <w:bottom w:val="none" w:sz="0" w:space="0" w:color="auto"/>
                        <w:right w:val="none" w:sz="0" w:space="0" w:color="auto"/>
                      </w:divBdr>
                    </w:div>
                    <w:div w:id="977608540">
                      <w:marLeft w:val="0"/>
                      <w:marRight w:val="0"/>
                      <w:marTop w:val="0"/>
                      <w:marBottom w:val="0"/>
                      <w:divBdr>
                        <w:top w:val="none" w:sz="0" w:space="0" w:color="auto"/>
                        <w:left w:val="none" w:sz="0" w:space="0" w:color="auto"/>
                        <w:bottom w:val="none" w:sz="0" w:space="0" w:color="auto"/>
                        <w:right w:val="none" w:sz="0" w:space="0" w:color="auto"/>
                      </w:divBdr>
                    </w:div>
                    <w:div w:id="634871750">
                      <w:marLeft w:val="0"/>
                      <w:marRight w:val="0"/>
                      <w:marTop w:val="0"/>
                      <w:marBottom w:val="0"/>
                      <w:divBdr>
                        <w:top w:val="none" w:sz="0" w:space="0" w:color="auto"/>
                        <w:left w:val="none" w:sz="0" w:space="0" w:color="auto"/>
                        <w:bottom w:val="none" w:sz="0" w:space="0" w:color="auto"/>
                        <w:right w:val="none" w:sz="0" w:space="0" w:color="auto"/>
                      </w:divBdr>
                    </w:div>
                    <w:div w:id="1296721528">
                      <w:marLeft w:val="0"/>
                      <w:marRight w:val="0"/>
                      <w:marTop w:val="0"/>
                      <w:marBottom w:val="0"/>
                      <w:divBdr>
                        <w:top w:val="none" w:sz="0" w:space="0" w:color="auto"/>
                        <w:left w:val="none" w:sz="0" w:space="0" w:color="auto"/>
                        <w:bottom w:val="none" w:sz="0" w:space="0" w:color="auto"/>
                        <w:right w:val="none" w:sz="0" w:space="0" w:color="auto"/>
                      </w:divBdr>
                    </w:div>
                    <w:div w:id="625307444">
                      <w:marLeft w:val="0"/>
                      <w:marRight w:val="0"/>
                      <w:marTop w:val="0"/>
                      <w:marBottom w:val="0"/>
                      <w:divBdr>
                        <w:top w:val="none" w:sz="0" w:space="0" w:color="auto"/>
                        <w:left w:val="none" w:sz="0" w:space="0" w:color="auto"/>
                        <w:bottom w:val="none" w:sz="0" w:space="0" w:color="auto"/>
                        <w:right w:val="none" w:sz="0" w:space="0" w:color="auto"/>
                      </w:divBdr>
                    </w:div>
                    <w:div w:id="1379865619">
                      <w:marLeft w:val="0"/>
                      <w:marRight w:val="0"/>
                      <w:marTop w:val="0"/>
                      <w:marBottom w:val="0"/>
                      <w:divBdr>
                        <w:top w:val="none" w:sz="0" w:space="0" w:color="auto"/>
                        <w:left w:val="none" w:sz="0" w:space="0" w:color="auto"/>
                        <w:bottom w:val="none" w:sz="0" w:space="0" w:color="auto"/>
                        <w:right w:val="none" w:sz="0" w:space="0" w:color="auto"/>
                      </w:divBdr>
                    </w:div>
                    <w:div w:id="501118780">
                      <w:marLeft w:val="0"/>
                      <w:marRight w:val="0"/>
                      <w:marTop w:val="0"/>
                      <w:marBottom w:val="0"/>
                      <w:divBdr>
                        <w:top w:val="none" w:sz="0" w:space="0" w:color="auto"/>
                        <w:left w:val="none" w:sz="0" w:space="0" w:color="auto"/>
                        <w:bottom w:val="none" w:sz="0" w:space="0" w:color="auto"/>
                        <w:right w:val="none" w:sz="0" w:space="0" w:color="auto"/>
                      </w:divBdr>
                    </w:div>
                    <w:div w:id="1908999158">
                      <w:marLeft w:val="0"/>
                      <w:marRight w:val="0"/>
                      <w:marTop w:val="0"/>
                      <w:marBottom w:val="0"/>
                      <w:divBdr>
                        <w:top w:val="none" w:sz="0" w:space="0" w:color="auto"/>
                        <w:left w:val="none" w:sz="0" w:space="0" w:color="auto"/>
                        <w:bottom w:val="none" w:sz="0" w:space="0" w:color="auto"/>
                        <w:right w:val="none" w:sz="0" w:space="0" w:color="auto"/>
                      </w:divBdr>
                    </w:div>
                    <w:div w:id="1904294905">
                      <w:marLeft w:val="0"/>
                      <w:marRight w:val="0"/>
                      <w:marTop w:val="0"/>
                      <w:marBottom w:val="0"/>
                      <w:divBdr>
                        <w:top w:val="none" w:sz="0" w:space="0" w:color="auto"/>
                        <w:left w:val="none" w:sz="0" w:space="0" w:color="auto"/>
                        <w:bottom w:val="none" w:sz="0" w:space="0" w:color="auto"/>
                        <w:right w:val="none" w:sz="0" w:space="0" w:color="auto"/>
                      </w:divBdr>
                    </w:div>
                    <w:div w:id="1806661050">
                      <w:marLeft w:val="0"/>
                      <w:marRight w:val="0"/>
                      <w:marTop w:val="0"/>
                      <w:marBottom w:val="0"/>
                      <w:divBdr>
                        <w:top w:val="none" w:sz="0" w:space="0" w:color="auto"/>
                        <w:left w:val="none" w:sz="0" w:space="0" w:color="auto"/>
                        <w:bottom w:val="none" w:sz="0" w:space="0" w:color="auto"/>
                        <w:right w:val="none" w:sz="0" w:space="0" w:color="auto"/>
                      </w:divBdr>
                    </w:div>
                    <w:div w:id="2033725439">
                      <w:marLeft w:val="0"/>
                      <w:marRight w:val="0"/>
                      <w:marTop w:val="0"/>
                      <w:marBottom w:val="0"/>
                      <w:divBdr>
                        <w:top w:val="none" w:sz="0" w:space="0" w:color="auto"/>
                        <w:left w:val="none" w:sz="0" w:space="0" w:color="auto"/>
                        <w:bottom w:val="none" w:sz="0" w:space="0" w:color="auto"/>
                        <w:right w:val="none" w:sz="0" w:space="0" w:color="auto"/>
                      </w:divBdr>
                    </w:div>
                    <w:div w:id="1315180320">
                      <w:marLeft w:val="0"/>
                      <w:marRight w:val="0"/>
                      <w:marTop w:val="0"/>
                      <w:marBottom w:val="0"/>
                      <w:divBdr>
                        <w:top w:val="none" w:sz="0" w:space="0" w:color="auto"/>
                        <w:left w:val="none" w:sz="0" w:space="0" w:color="auto"/>
                        <w:bottom w:val="none" w:sz="0" w:space="0" w:color="auto"/>
                        <w:right w:val="none" w:sz="0" w:space="0" w:color="auto"/>
                      </w:divBdr>
                    </w:div>
                    <w:div w:id="1553271424">
                      <w:marLeft w:val="0"/>
                      <w:marRight w:val="0"/>
                      <w:marTop w:val="0"/>
                      <w:marBottom w:val="0"/>
                      <w:divBdr>
                        <w:top w:val="none" w:sz="0" w:space="0" w:color="auto"/>
                        <w:left w:val="none" w:sz="0" w:space="0" w:color="auto"/>
                        <w:bottom w:val="none" w:sz="0" w:space="0" w:color="auto"/>
                        <w:right w:val="none" w:sz="0" w:space="0" w:color="auto"/>
                      </w:divBdr>
                    </w:div>
                    <w:div w:id="1220939624">
                      <w:marLeft w:val="0"/>
                      <w:marRight w:val="0"/>
                      <w:marTop w:val="0"/>
                      <w:marBottom w:val="0"/>
                      <w:divBdr>
                        <w:top w:val="none" w:sz="0" w:space="0" w:color="auto"/>
                        <w:left w:val="none" w:sz="0" w:space="0" w:color="auto"/>
                        <w:bottom w:val="none" w:sz="0" w:space="0" w:color="auto"/>
                        <w:right w:val="none" w:sz="0" w:space="0" w:color="auto"/>
                      </w:divBdr>
                    </w:div>
                    <w:div w:id="80106455">
                      <w:marLeft w:val="0"/>
                      <w:marRight w:val="0"/>
                      <w:marTop w:val="0"/>
                      <w:marBottom w:val="0"/>
                      <w:divBdr>
                        <w:top w:val="none" w:sz="0" w:space="0" w:color="auto"/>
                        <w:left w:val="none" w:sz="0" w:space="0" w:color="auto"/>
                        <w:bottom w:val="none" w:sz="0" w:space="0" w:color="auto"/>
                        <w:right w:val="none" w:sz="0" w:space="0" w:color="auto"/>
                      </w:divBdr>
                    </w:div>
                    <w:div w:id="2135125931">
                      <w:marLeft w:val="0"/>
                      <w:marRight w:val="0"/>
                      <w:marTop w:val="0"/>
                      <w:marBottom w:val="0"/>
                      <w:divBdr>
                        <w:top w:val="none" w:sz="0" w:space="0" w:color="auto"/>
                        <w:left w:val="none" w:sz="0" w:space="0" w:color="auto"/>
                        <w:bottom w:val="none" w:sz="0" w:space="0" w:color="auto"/>
                        <w:right w:val="none" w:sz="0" w:space="0" w:color="auto"/>
                      </w:divBdr>
                    </w:div>
                    <w:div w:id="218397987">
                      <w:marLeft w:val="0"/>
                      <w:marRight w:val="0"/>
                      <w:marTop w:val="0"/>
                      <w:marBottom w:val="0"/>
                      <w:divBdr>
                        <w:top w:val="none" w:sz="0" w:space="0" w:color="auto"/>
                        <w:left w:val="none" w:sz="0" w:space="0" w:color="auto"/>
                        <w:bottom w:val="none" w:sz="0" w:space="0" w:color="auto"/>
                        <w:right w:val="none" w:sz="0" w:space="0" w:color="auto"/>
                      </w:divBdr>
                    </w:div>
                    <w:div w:id="1316059443">
                      <w:marLeft w:val="0"/>
                      <w:marRight w:val="0"/>
                      <w:marTop w:val="0"/>
                      <w:marBottom w:val="0"/>
                      <w:divBdr>
                        <w:top w:val="none" w:sz="0" w:space="0" w:color="auto"/>
                        <w:left w:val="none" w:sz="0" w:space="0" w:color="auto"/>
                        <w:bottom w:val="none" w:sz="0" w:space="0" w:color="auto"/>
                        <w:right w:val="none" w:sz="0" w:space="0" w:color="auto"/>
                      </w:divBdr>
                    </w:div>
                    <w:div w:id="952371233">
                      <w:marLeft w:val="0"/>
                      <w:marRight w:val="0"/>
                      <w:marTop w:val="0"/>
                      <w:marBottom w:val="0"/>
                      <w:divBdr>
                        <w:top w:val="none" w:sz="0" w:space="0" w:color="auto"/>
                        <w:left w:val="none" w:sz="0" w:space="0" w:color="auto"/>
                        <w:bottom w:val="none" w:sz="0" w:space="0" w:color="auto"/>
                        <w:right w:val="none" w:sz="0" w:space="0" w:color="auto"/>
                      </w:divBdr>
                    </w:div>
                    <w:div w:id="1994141307">
                      <w:marLeft w:val="0"/>
                      <w:marRight w:val="0"/>
                      <w:marTop w:val="0"/>
                      <w:marBottom w:val="0"/>
                      <w:divBdr>
                        <w:top w:val="none" w:sz="0" w:space="0" w:color="auto"/>
                        <w:left w:val="none" w:sz="0" w:space="0" w:color="auto"/>
                        <w:bottom w:val="none" w:sz="0" w:space="0" w:color="auto"/>
                        <w:right w:val="none" w:sz="0" w:space="0" w:color="auto"/>
                      </w:divBdr>
                    </w:div>
                    <w:div w:id="802963395">
                      <w:marLeft w:val="0"/>
                      <w:marRight w:val="0"/>
                      <w:marTop w:val="0"/>
                      <w:marBottom w:val="0"/>
                      <w:divBdr>
                        <w:top w:val="none" w:sz="0" w:space="0" w:color="auto"/>
                        <w:left w:val="none" w:sz="0" w:space="0" w:color="auto"/>
                        <w:bottom w:val="none" w:sz="0" w:space="0" w:color="auto"/>
                        <w:right w:val="none" w:sz="0" w:space="0" w:color="auto"/>
                      </w:divBdr>
                      <w:divsChild>
                        <w:div w:id="1170170193">
                          <w:marLeft w:val="0"/>
                          <w:marRight w:val="0"/>
                          <w:marTop w:val="0"/>
                          <w:marBottom w:val="0"/>
                          <w:divBdr>
                            <w:top w:val="none" w:sz="0" w:space="0" w:color="auto"/>
                            <w:left w:val="none" w:sz="0" w:space="0" w:color="auto"/>
                            <w:bottom w:val="none" w:sz="0" w:space="0" w:color="auto"/>
                            <w:right w:val="none" w:sz="0" w:space="0" w:color="auto"/>
                          </w:divBdr>
                        </w:div>
                        <w:div w:id="292054415">
                          <w:marLeft w:val="0"/>
                          <w:marRight w:val="0"/>
                          <w:marTop w:val="0"/>
                          <w:marBottom w:val="0"/>
                          <w:divBdr>
                            <w:top w:val="none" w:sz="0" w:space="0" w:color="auto"/>
                            <w:left w:val="none" w:sz="0" w:space="0" w:color="auto"/>
                            <w:bottom w:val="none" w:sz="0" w:space="0" w:color="auto"/>
                            <w:right w:val="none" w:sz="0" w:space="0" w:color="auto"/>
                          </w:divBdr>
                        </w:div>
                        <w:div w:id="1312520881">
                          <w:marLeft w:val="0"/>
                          <w:marRight w:val="0"/>
                          <w:marTop w:val="0"/>
                          <w:marBottom w:val="0"/>
                          <w:divBdr>
                            <w:top w:val="none" w:sz="0" w:space="0" w:color="auto"/>
                            <w:left w:val="none" w:sz="0" w:space="0" w:color="auto"/>
                            <w:bottom w:val="none" w:sz="0" w:space="0" w:color="auto"/>
                            <w:right w:val="none" w:sz="0" w:space="0" w:color="auto"/>
                          </w:divBdr>
                        </w:div>
                        <w:div w:id="2047367251">
                          <w:marLeft w:val="0"/>
                          <w:marRight w:val="0"/>
                          <w:marTop w:val="0"/>
                          <w:marBottom w:val="0"/>
                          <w:divBdr>
                            <w:top w:val="none" w:sz="0" w:space="0" w:color="auto"/>
                            <w:left w:val="none" w:sz="0" w:space="0" w:color="auto"/>
                            <w:bottom w:val="none" w:sz="0" w:space="0" w:color="auto"/>
                            <w:right w:val="none" w:sz="0" w:space="0" w:color="auto"/>
                          </w:divBdr>
                        </w:div>
                        <w:div w:id="134296662">
                          <w:marLeft w:val="0"/>
                          <w:marRight w:val="0"/>
                          <w:marTop w:val="0"/>
                          <w:marBottom w:val="0"/>
                          <w:divBdr>
                            <w:top w:val="none" w:sz="0" w:space="0" w:color="auto"/>
                            <w:left w:val="none" w:sz="0" w:space="0" w:color="auto"/>
                            <w:bottom w:val="none" w:sz="0" w:space="0" w:color="auto"/>
                            <w:right w:val="none" w:sz="0" w:space="0" w:color="auto"/>
                          </w:divBdr>
                        </w:div>
                        <w:div w:id="1889219536">
                          <w:marLeft w:val="0"/>
                          <w:marRight w:val="0"/>
                          <w:marTop w:val="0"/>
                          <w:marBottom w:val="0"/>
                          <w:divBdr>
                            <w:top w:val="none" w:sz="0" w:space="0" w:color="auto"/>
                            <w:left w:val="none" w:sz="0" w:space="0" w:color="auto"/>
                            <w:bottom w:val="none" w:sz="0" w:space="0" w:color="auto"/>
                            <w:right w:val="none" w:sz="0" w:space="0" w:color="auto"/>
                          </w:divBdr>
                        </w:div>
                        <w:div w:id="1125781027">
                          <w:marLeft w:val="0"/>
                          <w:marRight w:val="0"/>
                          <w:marTop w:val="0"/>
                          <w:marBottom w:val="0"/>
                          <w:divBdr>
                            <w:top w:val="none" w:sz="0" w:space="0" w:color="auto"/>
                            <w:left w:val="none" w:sz="0" w:space="0" w:color="auto"/>
                            <w:bottom w:val="none" w:sz="0" w:space="0" w:color="auto"/>
                            <w:right w:val="none" w:sz="0" w:space="0" w:color="auto"/>
                          </w:divBdr>
                        </w:div>
                        <w:div w:id="1751464297">
                          <w:marLeft w:val="0"/>
                          <w:marRight w:val="0"/>
                          <w:marTop w:val="0"/>
                          <w:marBottom w:val="0"/>
                          <w:divBdr>
                            <w:top w:val="none" w:sz="0" w:space="0" w:color="auto"/>
                            <w:left w:val="none" w:sz="0" w:space="0" w:color="auto"/>
                            <w:bottom w:val="none" w:sz="0" w:space="0" w:color="auto"/>
                            <w:right w:val="none" w:sz="0" w:space="0" w:color="auto"/>
                          </w:divBdr>
                        </w:div>
                        <w:div w:id="199125189">
                          <w:marLeft w:val="0"/>
                          <w:marRight w:val="0"/>
                          <w:marTop w:val="0"/>
                          <w:marBottom w:val="0"/>
                          <w:divBdr>
                            <w:top w:val="none" w:sz="0" w:space="0" w:color="auto"/>
                            <w:left w:val="none" w:sz="0" w:space="0" w:color="auto"/>
                            <w:bottom w:val="none" w:sz="0" w:space="0" w:color="auto"/>
                            <w:right w:val="none" w:sz="0" w:space="0" w:color="auto"/>
                          </w:divBdr>
                        </w:div>
                        <w:div w:id="21781531">
                          <w:marLeft w:val="0"/>
                          <w:marRight w:val="0"/>
                          <w:marTop w:val="0"/>
                          <w:marBottom w:val="0"/>
                          <w:divBdr>
                            <w:top w:val="none" w:sz="0" w:space="0" w:color="auto"/>
                            <w:left w:val="none" w:sz="0" w:space="0" w:color="auto"/>
                            <w:bottom w:val="none" w:sz="0" w:space="0" w:color="auto"/>
                            <w:right w:val="none" w:sz="0" w:space="0" w:color="auto"/>
                          </w:divBdr>
                        </w:div>
                        <w:div w:id="319236631">
                          <w:marLeft w:val="0"/>
                          <w:marRight w:val="0"/>
                          <w:marTop w:val="0"/>
                          <w:marBottom w:val="0"/>
                          <w:divBdr>
                            <w:top w:val="none" w:sz="0" w:space="0" w:color="auto"/>
                            <w:left w:val="none" w:sz="0" w:space="0" w:color="auto"/>
                            <w:bottom w:val="none" w:sz="0" w:space="0" w:color="auto"/>
                            <w:right w:val="none" w:sz="0" w:space="0" w:color="auto"/>
                          </w:divBdr>
                        </w:div>
                        <w:div w:id="1462653852">
                          <w:marLeft w:val="0"/>
                          <w:marRight w:val="0"/>
                          <w:marTop w:val="0"/>
                          <w:marBottom w:val="0"/>
                          <w:divBdr>
                            <w:top w:val="none" w:sz="0" w:space="0" w:color="auto"/>
                            <w:left w:val="none" w:sz="0" w:space="0" w:color="auto"/>
                            <w:bottom w:val="none" w:sz="0" w:space="0" w:color="auto"/>
                            <w:right w:val="none" w:sz="0" w:space="0" w:color="auto"/>
                          </w:divBdr>
                        </w:div>
                        <w:div w:id="871841731">
                          <w:marLeft w:val="0"/>
                          <w:marRight w:val="0"/>
                          <w:marTop w:val="0"/>
                          <w:marBottom w:val="0"/>
                          <w:divBdr>
                            <w:top w:val="none" w:sz="0" w:space="0" w:color="auto"/>
                            <w:left w:val="none" w:sz="0" w:space="0" w:color="auto"/>
                            <w:bottom w:val="none" w:sz="0" w:space="0" w:color="auto"/>
                            <w:right w:val="none" w:sz="0" w:space="0" w:color="auto"/>
                          </w:divBdr>
                        </w:div>
                        <w:div w:id="776556829">
                          <w:marLeft w:val="0"/>
                          <w:marRight w:val="0"/>
                          <w:marTop w:val="0"/>
                          <w:marBottom w:val="0"/>
                          <w:divBdr>
                            <w:top w:val="none" w:sz="0" w:space="0" w:color="auto"/>
                            <w:left w:val="none" w:sz="0" w:space="0" w:color="auto"/>
                            <w:bottom w:val="none" w:sz="0" w:space="0" w:color="auto"/>
                            <w:right w:val="none" w:sz="0" w:space="0" w:color="auto"/>
                          </w:divBdr>
                        </w:div>
                        <w:div w:id="1560088382">
                          <w:marLeft w:val="0"/>
                          <w:marRight w:val="0"/>
                          <w:marTop w:val="0"/>
                          <w:marBottom w:val="0"/>
                          <w:divBdr>
                            <w:top w:val="none" w:sz="0" w:space="0" w:color="auto"/>
                            <w:left w:val="none" w:sz="0" w:space="0" w:color="auto"/>
                            <w:bottom w:val="none" w:sz="0" w:space="0" w:color="auto"/>
                            <w:right w:val="none" w:sz="0" w:space="0" w:color="auto"/>
                          </w:divBdr>
                        </w:div>
                        <w:div w:id="1014386175">
                          <w:marLeft w:val="0"/>
                          <w:marRight w:val="0"/>
                          <w:marTop w:val="0"/>
                          <w:marBottom w:val="0"/>
                          <w:divBdr>
                            <w:top w:val="none" w:sz="0" w:space="0" w:color="auto"/>
                            <w:left w:val="none" w:sz="0" w:space="0" w:color="auto"/>
                            <w:bottom w:val="none" w:sz="0" w:space="0" w:color="auto"/>
                            <w:right w:val="none" w:sz="0" w:space="0" w:color="auto"/>
                          </w:divBdr>
                        </w:div>
                        <w:div w:id="1383749753">
                          <w:marLeft w:val="0"/>
                          <w:marRight w:val="0"/>
                          <w:marTop w:val="0"/>
                          <w:marBottom w:val="0"/>
                          <w:divBdr>
                            <w:top w:val="none" w:sz="0" w:space="0" w:color="auto"/>
                            <w:left w:val="none" w:sz="0" w:space="0" w:color="auto"/>
                            <w:bottom w:val="none" w:sz="0" w:space="0" w:color="auto"/>
                            <w:right w:val="none" w:sz="0" w:space="0" w:color="auto"/>
                          </w:divBdr>
                        </w:div>
                        <w:div w:id="833958685">
                          <w:marLeft w:val="0"/>
                          <w:marRight w:val="0"/>
                          <w:marTop w:val="0"/>
                          <w:marBottom w:val="0"/>
                          <w:divBdr>
                            <w:top w:val="none" w:sz="0" w:space="0" w:color="auto"/>
                            <w:left w:val="none" w:sz="0" w:space="0" w:color="auto"/>
                            <w:bottom w:val="none" w:sz="0" w:space="0" w:color="auto"/>
                            <w:right w:val="none" w:sz="0" w:space="0" w:color="auto"/>
                          </w:divBdr>
                        </w:div>
                        <w:div w:id="1899171029">
                          <w:marLeft w:val="0"/>
                          <w:marRight w:val="0"/>
                          <w:marTop w:val="0"/>
                          <w:marBottom w:val="0"/>
                          <w:divBdr>
                            <w:top w:val="none" w:sz="0" w:space="0" w:color="auto"/>
                            <w:left w:val="none" w:sz="0" w:space="0" w:color="auto"/>
                            <w:bottom w:val="none" w:sz="0" w:space="0" w:color="auto"/>
                            <w:right w:val="none" w:sz="0" w:space="0" w:color="auto"/>
                          </w:divBdr>
                        </w:div>
                        <w:div w:id="1435008002">
                          <w:marLeft w:val="0"/>
                          <w:marRight w:val="0"/>
                          <w:marTop w:val="0"/>
                          <w:marBottom w:val="0"/>
                          <w:divBdr>
                            <w:top w:val="none" w:sz="0" w:space="0" w:color="auto"/>
                            <w:left w:val="none" w:sz="0" w:space="0" w:color="auto"/>
                            <w:bottom w:val="none" w:sz="0" w:space="0" w:color="auto"/>
                            <w:right w:val="none" w:sz="0" w:space="0" w:color="auto"/>
                          </w:divBdr>
                        </w:div>
                        <w:div w:id="100535300">
                          <w:marLeft w:val="0"/>
                          <w:marRight w:val="0"/>
                          <w:marTop w:val="0"/>
                          <w:marBottom w:val="0"/>
                          <w:divBdr>
                            <w:top w:val="none" w:sz="0" w:space="0" w:color="auto"/>
                            <w:left w:val="none" w:sz="0" w:space="0" w:color="auto"/>
                            <w:bottom w:val="none" w:sz="0" w:space="0" w:color="auto"/>
                            <w:right w:val="none" w:sz="0" w:space="0" w:color="auto"/>
                          </w:divBdr>
                        </w:div>
                        <w:div w:id="2000232726">
                          <w:marLeft w:val="0"/>
                          <w:marRight w:val="0"/>
                          <w:marTop w:val="0"/>
                          <w:marBottom w:val="0"/>
                          <w:divBdr>
                            <w:top w:val="none" w:sz="0" w:space="0" w:color="auto"/>
                            <w:left w:val="none" w:sz="0" w:space="0" w:color="auto"/>
                            <w:bottom w:val="none" w:sz="0" w:space="0" w:color="auto"/>
                            <w:right w:val="none" w:sz="0" w:space="0" w:color="auto"/>
                          </w:divBdr>
                        </w:div>
                        <w:div w:id="1829861987">
                          <w:marLeft w:val="0"/>
                          <w:marRight w:val="0"/>
                          <w:marTop w:val="0"/>
                          <w:marBottom w:val="0"/>
                          <w:divBdr>
                            <w:top w:val="none" w:sz="0" w:space="0" w:color="auto"/>
                            <w:left w:val="none" w:sz="0" w:space="0" w:color="auto"/>
                            <w:bottom w:val="none" w:sz="0" w:space="0" w:color="auto"/>
                            <w:right w:val="none" w:sz="0" w:space="0" w:color="auto"/>
                          </w:divBdr>
                        </w:div>
                        <w:div w:id="1411931094">
                          <w:marLeft w:val="0"/>
                          <w:marRight w:val="0"/>
                          <w:marTop w:val="0"/>
                          <w:marBottom w:val="0"/>
                          <w:divBdr>
                            <w:top w:val="none" w:sz="0" w:space="0" w:color="auto"/>
                            <w:left w:val="none" w:sz="0" w:space="0" w:color="auto"/>
                            <w:bottom w:val="none" w:sz="0" w:space="0" w:color="auto"/>
                            <w:right w:val="none" w:sz="0" w:space="0" w:color="auto"/>
                          </w:divBdr>
                        </w:div>
                        <w:div w:id="1096362060">
                          <w:marLeft w:val="0"/>
                          <w:marRight w:val="0"/>
                          <w:marTop w:val="0"/>
                          <w:marBottom w:val="0"/>
                          <w:divBdr>
                            <w:top w:val="none" w:sz="0" w:space="0" w:color="auto"/>
                            <w:left w:val="none" w:sz="0" w:space="0" w:color="auto"/>
                            <w:bottom w:val="none" w:sz="0" w:space="0" w:color="auto"/>
                            <w:right w:val="none" w:sz="0" w:space="0" w:color="auto"/>
                          </w:divBdr>
                        </w:div>
                        <w:div w:id="244725059">
                          <w:marLeft w:val="0"/>
                          <w:marRight w:val="0"/>
                          <w:marTop w:val="0"/>
                          <w:marBottom w:val="0"/>
                          <w:divBdr>
                            <w:top w:val="none" w:sz="0" w:space="0" w:color="auto"/>
                            <w:left w:val="none" w:sz="0" w:space="0" w:color="auto"/>
                            <w:bottom w:val="none" w:sz="0" w:space="0" w:color="auto"/>
                            <w:right w:val="none" w:sz="0" w:space="0" w:color="auto"/>
                          </w:divBdr>
                        </w:div>
                        <w:div w:id="1721708462">
                          <w:marLeft w:val="0"/>
                          <w:marRight w:val="0"/>
                          <w:marTop w:val="0"/>
                          <w:marBottom w:val="0"/>
                          <w:divBdr>
                            <w:top w:val="none" w:sz="0" w:space="0" w:color="auto"/>
                            <w:left w:val="none" w:sz="0" w:space="0" w:color="auto"/>
                            <w:bottom w:val="none" w:sz="0" w:space="0" w:color="auto"/>
                            <w:right w:val="none" w:sz="0" w:space="0" w:color="auto"/>
                          </w:divBdr>
                        </w:div>
                        <w:div w:id="1169252965">
                          <w:marLeft w:val="0"/>
                          <w:marRight w:val="0"/>
                          <w:marTop w:val="0"/>
                          <w:marBottom w:val="0"/>
                          <w:divBdr>
                            <w:top w:val="none" w:sz="0" w:space="0" w:color="auto"/>
                            <w:left w:val="none" w:sz="0" w:space="0" w:color="auto"/>
                            <w:bottom w:val="none" w:sz="0" w:space="0" w:color="auto"/>
                            <w:right w:val="none" w:sz="0" w:space="0" w:color="auto"/>
                          </w:divBdr>
                        </w:div>
                        <w:div w:id="1824465563">
                          <w:marLeft w:val="0"/>
                          <w:marRight w:val="0"/>
                          <w:marTop w:val="0"/>
                          <w:marBottom w:val="0"/>
                          <w:divBdr>
                            <w:top w:val="none" w:sz="0" w:space="0" w:color="auto"/>
                            <w:left w:val="none" w:sz="0" w:space="0" w:color="auto"/>
                            <w:bottom w:val="none" w:sz="0" w:space="0" w:color="auto"/>
                            <w:right w:val="none" w:sz="0" w:space="0" w:color="auto"/>
                          </w:divBdr>
                        </w:div>
                        <w:div w:id="842088353">
                          <w:marLeft w:val="0"/>
                          <w:marRight w:val="0"/>
                          <w:marTop w:val="0"/>
                          <w:marBottom w:val="0"/>
                          <w:divBdr>
                            <w:top w:val="none" w:sz="0" w:space="0" w:color="auto"/>
                            <w:left w:val="none" w:sz="0" w:space="0" w:color="auto"/>
                            <w:bottom w:val="none" w:sz="0" w:space="0" w:color="auto"/>
                            <w:right w:val="none" w:sz="0" w:space="0" w:color="auto"/>
                          </w:divBdr>
                        </w:div>
                      </w:divsChild>
                    </w:div>
                    <w:div w:id="849682897">
                      <w:marLeft w:val="0"/>
                      <w:marRight w:val="75"/>
                      <w:marTop w:val="0"/>
                      <w:marBottom w:val="0"/>
                      <w:divBdr>
                        <w:top w:val="none" w:sz="0" w:space="0" w:color="auto"/>
                        <w:left w:val="none" w:sz="0" w:space="0" w:color="auto"/>
                        <w:bottom w:val="none" w:sz="0" w:space="0" w:color="auto"/>
                        <w:right w:val="none" w:sz="0" w:space="0" w:color="auto"/>
                      </w:divBdr>
                    </w:div>
                  </w:divsChild>
                </w:div>
                <w:div w:id="1966696235">
                  <w:marLeft w:val="0"/>
                  <w:marRight w:val="0"/>
                  <w:marTop w:val="0"/>
                  <w:marBottom w:val="0"/>
                  <w:divBdr>
                    <w:top w:val="none" w:sz="0" w:space="0" w:color="auto"/>
                    <w:left w:val="none" w:sz="0" w:space="0" w:color="auto"/>
                    <w:bottom w:val="none" w:sz="0" w:space="0" w:color="auto"/>
                    <w:right w:val="none" w:sz="0" w:space="0" w:color="auto"/>
                  </w:divBdr>
                </w:div>
                <w:div w:id="1150176830">
                  <w:marLeft w:val="0"/>
                  <w:marRight w:val="0"/>
                  <w:marTop w:val="0"/>
                  <w:marBottom w:val="0"/>
                  <w:divBdr>
                    <w:top w:val="none" w:sz="0" w:space="0" w:color="auto"/>
                    <w:left w:val="none" w:sz="0" w:space="0" w:color="auto"/>
                    <w:bottom w:val="none" w:sz="0" w:space="0" w:color="auto"/>
                    <w:right w:val="none" w:sz="0" w:space="0" w:color="auto"/>
                  </w:divBdr>
                  <w:divsChild>
                    <w:div w:id="1963147483">
                      <w:marLeft w:val="0"/>
                      <w:marRight w:val="0"/>
                      <w:marTop w:val="0"/>
                      <w:marBottom w:val="0"/>
                      <w:divBdr>
                        <w:top w:val="none" w:sz="0" w:space="0" w:color="auto"/>
                        <w:left w:val="none" w:sz="0" w:space="0" w:color="auto"/>
                        <w:bottom w:val="none" w:sz="0" w:space="0" w:color="auto"/>
                        <w:right w:val="none" w:sz="0" w:space="0" w:color="auto"/>
                      </w:divBdr>
                    </w:div>
                    <w:div w:id="606159540">
                      <w:marLeft w:val="0"/>
                      <w:marRight w:val="0"/>
                      <w:marTop w:val="0"/>
                      <w:marBottom w:val="0"/>
                      <w:divBdr>
                        <w:top w:val="none" w:sz="0" w:space="0" w:color="auto"/>
                        <w:left w:val="none" w:sz="0" w:space="0" w:color="auto"/>
                        <w:bottom w:val="none" w:sz="0" w:space="0" w:color="auto"/>
                        <w:right w:val="none" w:sz="0" w:space="0" w:color="auto"/>
                      </w:divBdr>
                    </w:div>
                    <w:div w:id="71200615">
                      <w:marLeft w:val="0"/>
                      <w:marRight w:val="0"/>
                      <w:marTop w:val="0"/>
                      <w:marBottom w:val="0"/>
                      <w:divBdr>
                        <w:top w:val="none" w:sz="0" w:space="0" w:color="auto"/>
                        <w:left w:val="none" w:sz="0" w:space="0" w:color="auto"/>
                        <w:bottom w:val="none" w:sz="0" w:space="0" w:color="auto"/>
                        <w:right w:val="none" w:sz="0" w:space="0" w:color="auto"/>
                      </w:divBdr>
                    </w:div>
                    <w:div w:id="1860587329">
                      <w:marLeft w:val="0"/>
                      <w:marRight w:val="0"/>
                      <w:marTop w:val="0"/>
                      <w:marBottom w:val="0"/>
                      <w:divBdr>
                        <w:top w:val="none" w:sz="0" w:space="0" w:color="auto"/>
                        <w:left w:val="none" w:sz="0" w:space="0" w:color="auto"/>
                        <w:bottom w:val="none" w:sz="0" w:space="0" w:color="auto"/>
                        <w:right w:val="none" w:sz="0" w:space="0" w:color="auto"/>
                      </w:divBdr>
                    </w:div>
                    <w:div w:id="223685447">
                      <w:marLeft w:val="0"/>
                      <w:marRight w:val="0"/>
                      <w:marTop w:val="0"/>
                      <w:marBottom w:val="0"/>
                      <w:divBdr>
                        <w:top w:val="none" w:sz="0" w:space="0" w:color="auto"/>
                        <w:left w:val="none" w:sz="0" w:space="0" w:color="auto"/>
                        <w:bottom w:val="none" w:sz="0" w:space="0" w:color="auto"/>
                        <w:right w:val="none" w:sz="0" w:space="0" w:color="auto"/>
                      </w:divBdr>
                    </w:div>
                    <w:div w:id="1205949188">
                      <w:marLeft w:val="0"/>
                      <w:marRight w:val="0"/>
                      <w:marTop w:val="0"/>
                      <w:marBottom w:val="0"/>
                      <w:divBdr>
                        <w:top w:val="none" w:sz="0" w:space="0" w:color="auto"/>
                        <w:left w:val="none" w:sz="0" w:space="0" w:color="auto"/>
                        <w:bottom w:val="none" w:sz="0" w:space="0" w:color="auto"/>
                        <w:right w:val="none" w:sz="0" w:space="0" w:color="auto"/>
                      </w:divBdr>
                    </w:div>
                    <w:div w:id="1689480870">
                      <w:marLeft w:val="0"/>
                      <w:marRight w:val="0"/>
                      <w:marTop w:val="0"/>
                      <w:marBottom w:val="0"/>
                      <w:divBdr>
                        <w:top w:val="none" w:sz="0" w:space="0" w:color="auto"/>
                        <w:left w:val="none" w:sz="0" w:space="0" w:color="auto"/>
                        <w:bottom w:val="none" w:sz="0" w:space="0" w:color="auto"/>
                        <w:right w:val="none" w:sz="0" w:space="0" w:color="auto"/>
                      </w:divBdr>
                    </w:div>
                    <w:div w:id="1975518621">
                      <w:marLeft w:val="0"/>
                      <w:marRight w:val="0"/>
                      <w:marTop w:val="0"/>
                      <w:marBottom w:val="0"/>
                      <w:divBdr>
                        <w:top w:val="none" w:sz="0" w:space="0" w:color="auto"/>
                        <w:left w:val="none" w:sz="0" w:space="0" w:color="auto"/>
                        <w:bottom w:val="none" w:sz="0" w:space="0" w:color="auto"/>
                        <w:right w:val="none" w:sz="0" w:space="0" w:color="auto"/>
                      </w:divBdr>
                    </w:div>
                    <w:div w:id="1613631794">
                      <w:marLeft w:val="0"/>
                      <w:marRight w:val="0"/>
                      <w:marTop w:val="0"/>
                      <w:marBottom w:val="0"/>
                      <w:divBdr>
                        <w:top w:val="none" w:sz="0" w:space="0" w:color="auto"/>
                        <w:left w:val="none" w:sz="0" w:space="0" w:color="auto"/>
                        <w:bottom w:val="none" w:sz="0" w:space="0" w:color="auto"/>
                        <w:right w:val="none" w:sz="0" w:space="0" w:color="auto"/>
                      </w:divBdr>
                    </w:div>
                    <w:div w:id="827984233">
                      <w:marLeft w:val="0"/>
                      <w:marRight w:val="0"/>
                      <w:marTop w:val="0"/>
                      <w:marBottom w:val="0"/>
                      <w:divBdr>
                        <w:top w:val="none" w:sz="0" w:space="0" w:color="auto"/>
                        <w:left w:val="none" w:sz="0" w:space="0" w:color="auto"/>
                        <w:bottom w:val="none" w:sz="0" w:space="0" w:color="auto"/>
                        <w:right w:val="none" w:sz="0" w:space="0" w:color="auto"/>
                      </w:divBdr>
                    </w:div>
                    <w:div w:id="154036054">
                      <w:marLeft w:val="0"/>
                      <w:marRight w:val="0"/>
                      <w:marTop w:val="0"/>
                      <w:marBottom w:val="0"/>
                      <w:divBdr>
                        <w:top w:val="none" w:sz="0" w:space="0" w:color="auto"/>
                        <w:left w:val="none" w:sz="0" w:space="0" w:color="auto"/>
                        <w:bottom w:val="none" w:sz="0" w:space="0" w:color="auto"/>
                        <w:right w:val="none" w:sz="0" w:space="0" w:color="auto"/>
                      </w:divBdr>
                    </w:div>
                    <w:div w:id="1735930611">
                      <w:marLeft w:val="0"/>
                      <w:marRight w:val="0"/>
                      <w:marTop w:val="0"/>
                      <w:marBottom w:val="0"/>
                      <w:divBdr>
                        <w:top w:val="none" w:sz="0" w:space="0" w:color="auto"/>
                        <w:left w:val="none" w:sz="0" w:space="0" w:color="auto"/>
                        <w:bottom w:val="none" w:sz="0" w:space="0" w:color="auto"/>
                        <w:right w:val="none" w:sz="0" w:space="0" w:color="auto"/>
                      </w:divBdr>
                    </w:div>
                    <w:div w:id="751783830">
                      <w:marLeft w:val="0"/>
                      <w:marRight w:val="0"/>
                      <w:marTop w:val="0"/>
                      <w:marBottom w:val="0"/>
                      <w:divBdr>
                        <w:top w:val="none" w:sz="0" w:space="0" w:color="auto"/>
                        <w:left w:val="none" w:sz="0" w:space="0" w:color="auto"/>
                        <w:bottom w:val="none" w:sz="0" w:space="0" w:color="auto"/>
                        <w:right w:val="none" w:sz="0" w:space="0" w:color="auto"/>
                      </w:divBdr>
                    </w:div>
                    <w:div w:id="1101336434">
                      <w:marLeft w:val="0"/>
                      <w:marRight w:val="0"/>
                      <w:marTop w:val="0"/>
                      <w:marBottom w:val="0"/>
                      <w:divBdr>
                        <w:top w:val="none" w:sz="0" w:space="0" w:color="auto"/>
                        <w:left w:val="none" w:sz="0" w:space="0" w:color="auto"/>
                        <w:bottom w:val="none" w:sz="0" w:space="0" w:color="auto"/>
                        <w:right w:val="none" w:sz="0" w:space="0" w:color="auto"/>
                      </w:divBdr>
                    </w:div>
                    <w:div w:id="205989235">
                      <w:marLeft w:val="0"/>
                      <w:marRight w:val="0"/>
                      <w:marTop w:val="0"/>
                      <w:marBottom w:val="0"/>
                      <w:divBdr>
                        <w:top w:val="none" w:sz="0" w:space="0" w:color="auto"/>
                        <w:left w:val="none" w:sz="0" w:space="0" w:color="auto"/>
                        <w:bottom w:val="none" w:sz="0" w:space="0" w:color="auto"/>
                        <w:right w:val="none" w:sz="0" w:space="0" w:color="auto"/>
                      </w:divBdr>
                    </w:div>
                    <w:div w:id="815029634">
                      <w:marLeft w:val="0"/>
                      <w:marRight w:val="0"/>
                      <w:marTop w:val="0"/>
                      <w:marBottom w:val="0"/>
                      <w:divBdr>
                        <w:top w:val="none" w:sz="0" w:space="0" w:color="auto"/>
                        <w:left w:val="none" w:sz="0" w:space="0" w:color="auto"/>
                        <w:bottom w:val="none" w:sz="0" w:space="0" w:color="auto"/>
                        <w:right w:val="none" w:sz="0" w:space="0" w:color="auto"/>
                      </w:divBdr>
                    </w:div>
                    <w:div w:id="1975674429">
                      <w:marLeft w:val="0"/>
                      <w:marRight w:val="0"/>
                      <w:marTop w:val="0"/>
                      <w:marBottom w:val="0"/>
                      <w:divBdr>
                        <w:top w:val="none" w:sz="0" w:space="0" w:color="auto"/>
                        <w:left w:val="none" w:sz="0" w:space="0" w:color="auto"/>
                        <w:bottom w:val="none" w:sz="0" w:space="0" w:color="auto"/>
                        <w:right w:val="none" w:sz="0" w:space="0" w:color="auto"/>
                      </w:divBdr>
                    </w:div>
                    <w:div w:id="1458405346">
                      <w:marLeft w:val="0"/>
                      <w:marRight w:val="0"/>
                      <w:marTop w:val="0"/>
                      <w:marBottom w:val="0"/>
                      <w:divBdr>
                        <w:top w:val="none" w:sz="0" w:space="0" w:color="auto"/>
                        <w:left w:val="none" w:sz="0" w:space="0" w:color="auto"/>
                        <w:bottom w:val="none" w:sz="0" w:space="0" w:color="auto"/>
                        <w:right w:val="none" w:sz="0" w:space="0" w:color="auto"/>
                      </w:divBdr>
                    </w:div>
                    <w:div w:id="793909118">
                      <w:marLeft w:val="0"/>
                      <w:marRight w:val="0"/>
                      <w:marTop w:val="0"/>
                      <w:marBottom w:val="0"/>
                      <w:divBdr>
                        <w:top w:val="none" w:sz="0" w:space="0" w:color="auto"/>
                        <w:left w:val="none" w:sz="0" w:space="0" w:color="auto"/>
                        <w:bottom w:val="none" w:sz="0" w:space="0" w:color="auto"/>
                        <w:right w:val="none" w:sz="0" w:space="0" w:color="auto"/>
                      </w:divBdr>
                    </w:div>
                    <w:div w:id="1138839788">
                      <w:marLeft w:val="0"/>
                      <w:marRight w:val="0"/>
                      <w:marTop w:val="0"/>
                      <w:marBottom w:val="0"/>
                      <w:divBdr>
                        <w:top w:val="none" w:sz="0" w:space="0" w:color="auto"/>
                        <w:left w:val="none" w:sz="0" w:space="0" w:color="auto"/>
                        <w:bottom w:val="none" w:sz="0" w:space="0" w:color="auto"/>
                        <w:right w:val="none" w:sz="0" w:space="0" w:color="auto"/>
                      </w:divBdr>
                    </w:div>
                    <w:div w:id="2075616201">
                      <w:marLeft w:val="0"/>
                      <w:marRight w:val="0"/>
                      <w:marTop w:val="0"/>
                      <w:marBottom w:val="0"/>
                      <w:divBdr>
                        <w:top w:val="none" w:sz="0" w:space="0" w:color="auto"/>
                        <w:left w:val="none" w:sz="0" w:space="0" w:color="auto"/>
                        <w:bottom w:val="none" w:sz="0" w:space="0" w:color="auto"/>
                        <w:right w:val="none" w:sz="0" w:space="0" w:color="auto"/>
                      </w:divBdr>
                    </w:div>
                    <w:div w:id="1069155795">
                      <w:marLeft w:val="0"/>
                      <w:marRight w:val="0"/>
                      <w:marTop w:val="0"/>
                      <w:marBottom w:val="0"/>
                      <w:divBdr>
                        <w:top w:val="none" w:sz="0" w:space="0" w:color="auto"/>
                        <w:left w:val="none" w:sz="0" w:space="0" w:color="auto"/>
                        <w:bottom w:val="none" w:sz="0" w:space="0" w:color="auto"/>
                        <w:right w:val="none" w:sz="0" w:space="0" w:color="auto"/>
                      </w:divBdr>
                    </w:div>
                    <w:div w:id="1760517290">
                      <w:marLeft w:val="0"/>
                      <w:marRight w:val="0"/>
                      <w:marTop w:val="0"/>
                      <w:marBottom w:val="0"/>
                      <w:divBdr>
                        <w:top w:val="none" w:sz="0" w:space="0" w:color="auto"/>
                        <w:left w:val="none" w:sz="0" w:space="0" w:color="auto"/>
                        <w:bottom w:val="none" w:sz="0" w:space="0" w:color="auto"/>
                        <w:right w:val="none" w:sz="0" w:space="0" w:color="auto"/>
                      </w:divBdr>
                    </w:div>
                    <w:div w:id="18240181">
                      <w:marLeft w:val="0"/>
                      <w:marRight w:val="0"/>
                      <w:marTop w:val="0"/>
                      <w:marBottom w:val="0"/>
                      <w:divBdr>
                        <w:top w:val="none" w:sz="0" w:space="0" w:color="auto"/>
                        <w:left w:val="none" w:sz="0" w:space="0" w:color="auto"/>
                        <w:bottom w:val="none" w:sz="0" w:space="0" w:color="auto"/>
                        <w:right w:val="none" w:sz="0" w:space="0" w:color="auto"/>
                      </w:divBdr>
                    </w:div>
                    <w:div w:id="181938219">
                      <w:marLeft w:val="0"/>
                      <w:marRight w:val="0"/>
                      <w:marTop w:val="0"/>
                      <w:marBottom w:val="0"/>
                      <w:divBdr>
                        <w:top w:val="none" w:sz="0" w:space="0" w:color="auto"/>
                        <w:left w:val="none" w:sz="0" w:space="0" w:color="auto"/>
                        <w:bottom w:val="none" w:sz="0" w:space="0" w:color="auto"/>
                        <w:right w:val="none" w:sz="0" w:space="0" w:color="auto"/>
                      </w:divBdr>
                    </w:div>
                    <w:div w:id="475413834">
                      <w:marLeft w:val="0"/>
                      <w:marRight w:val="0"/>
                      <w:marTop w:val="0"/>
                      <w:marBottom w:val="0"/>
                      <w:divBdr>
                        <w:top w:val="none" w:sz="0" w:space="0" w:color="auto"/>
                        <w:left w:val="none" w:sz="0" w:space="0" w:color="auto"/>
                        <w:bottom w:val="none" w:sz="0" w:space="0" w:color="auto"/>
                        <w:right w:val="none" w:sz="0" w:space="0" w:color="auto"/>
                      </w:divBdr>
                    </w:div>
                    <w:div w:id="1512985491">
                      <w:marLeft w:val="0"/>
                      <w:marRight w:val="0"/>
                      <w:marTop w:val="0"/>
                      <w:marBottom w:val="0"/>
                      <w:divBdr>
                        <w:top w:val="none" w:sz="0" w:space="0" w:color="auto"/>
                        <w:left w:val="none" w:sz="0" w:space="0" w:color="auto"/>
                        <w:bottom w:val="none" w:sz="0" w:space="0" w:color="auto"/>
                        <w:right w:val="none" w:sz="0" w:space="0" w:color="auto"/>
                      </w:divBdr>
                    </w:div>
                    <w:div w:id="1607956557">
                      <w:marLeft w:val="0"/>
                      <w:marRight w:val="0"/>
                      <w:marTop w:val="0"/>
                      <w:marBottom w:val="0"/>
                      <w:divBdr>
                        <w:top w:val="none" w:sz="0" w:space="0" w:color="auto"/>
                        <w:left w:val="none" w:sz="0" w:space="0" w:color="auto"/>
                        <w:bottom w:val="none" w:sz="0" w:space="0" w:color="auto"/>
                        <w:right w:val="none" w:sz="0" w:space="0" w:color="auto"/>
                      </w:divBdr>
                    </w:div>
                    <w:div w:id="1360008605">
                      <w:marLeft w:val="0"/>
                      <w:marRight w:val="0"/>
                      <w:marTop w:val="0"/>
                      <w:marBottom w:val="0"/>
                      <w:divBdr>
                        <w:top w:val="none" w:sz="0" w:space="0" w:color="auto"/>
                        <w:left w:val="none" w:sz="0" w:space="0" w:color="auto"/>
                        <w:bottom w:val="none" w:sz="0" w:space="0" w:color="auto"/>
                        <w:right w:val="none" w:sz="0" w:space="0" w:color="auto"/>
                      </w:divBdr>
                    </w:div>
                    <w:div w:id="1574050924">
                      <w:marLeft w:val="0"/>
                      <w:marRight w:val="0"/>
                      <w:marTop w:val="0"/>
                      <w:marBottom w:val="0"/>
                      <w:divBdr>
                        <w:top w:val="none" w:sz="0" w:space="0" w:color="auto"/>
                        <w:left w:val="none" w:sz="0" w:space="0" w:color="auto"/>
                        <w:bottom w:val="none" w:sz="0" w:space="0" w:color="auto"/>
                        <w:right w:val="none" w:sz="0" w:space="0" w:color="auto"/>
                      </w:divBdr>
                      <w:divsChild>
                        <w:div w:id="703022336">
                          <w:marLeft w:val="0"/>
                          <w:marRight w:val="0"/>
                          <w:marTop w:val="0"/>
                          <w:marBottom w:val="0"/>
                          <w:divBdr>
                            <w:top w:val="none" w:sz="0" w:space="0" w:color="auto"/>
                            <w:left w:val="none" w:sz="0" w:space="0" w:color="auto"/>
                            <w:bottom w:val="none" w:sz="0" w:space="0" w:color="auto"/>
                            <w:right w:val="none" w:sz="0" w:space="0" w:color="auto"/>
                          </w:divBdr>
                        </w:div>
                        <w:div w:id="722027464">
                          <w:marLeft w:val="0"/>
                          <w:marRight w:val="0"/>
                          <w:marTop w:val="0"/>
                          <w:marBottom w:val="0"/>
                          <w:divBdr>
                            <w:top w:val="none" w:sz="0" w:space="0" w:color="auto"/>
                            <w:left w:val="none" w:sz="0" w:space="0" w:color="auto"/>
                            <w:bottom w:val="none" w:sz="0" w:space="0" w:color="auto"/>
                            <w:right w:val="none" w:sz="0" w:space="0" w:color="auto"/>
                          </w:divBdr>
                        </w:div>
                        <w:div w:id="1511140408">
                          <w:marLeft w:val="0"/>
                          <w:marRight w:val="0"/>
                          <w:marTop w:val="0"/>
                          <w:marBottom w:val="0"/>
                          <w:divBdr>
                            <w:top w:val="none" w:sz="0" w:space="0" w:color="auto"/>
                            <w:left w:val="none" w:sz="0" w:space="0" w:color="auto"/>
                            <w:bottom w:val="none" w:sz="0" w:space="0" w:color="auto"/>
                            <w:right w:val="none" w:sz="0" w:space="0" w:color="auto"/>
                          </w:divBdr>
                        </w:div>
                        <w:div w:id="1905413748">
                          <w:marLeft w:val="0"/>
                          <w:marRight w:val="0"/>
                          <w:marTop w:val="0"/>
                          <w:marBottom w:val="0"/>
                          <w:divBdr>
                            <w:top w:val="none" w:sz="0" w:space="0" w:color="auto"/>
                            <w:left w:val="none" w:sz="0" w:space="0" w:color="auto"/>
                            <w:bottom w:val="none" w:sz="0" w:space="0" w:color="auto"/>
                            <w:right w:val="none" w:sz="0" w:space="0" w:color="auto"/>
                          </w:divBdr>
                        </w:div>
                        <w:div w:id="1553544576">
                          <w:marLeft w:val="0"/>
                          <w:marRight w:val="0"/>
                          <w:marTop w:val="0"/>
                          <w:marBottom w:val="0"/>
                          <w:divBdr>
                            <w:top w:val="none" w:sz="0" w:space="0" w:color="auto"/>
                            <w:left w:val="none" w:sz="0" w:space="0" w:color="auto"/>
                            <w:bottom w:val="none" w:sz="0" w:space="0" w:color="auto"/>
                            <w:right w:val="none" w:sz="0" w:space="0" w:color="auto"/>
                          </w:divBdr>
                        </w:div>
                        <w:div w:id="175508748">
                          <w:marLeft w:val="0"/>
                          <w:marRight w:val="0"/>
                          <w:marTop w:val="0"/>
                          <w:marBottom w:val="0"/>
                          <w:divBdr>
                            <w:top w:val="none" w:sz="0" w:space="0" w:color="auto"/>
                            <w:left w:val="none" w:sz="0" w:space="0" w:color="auto"/>
                            <w:bottom w:val="none" w:sz="0" w:space="0" w:color="auto"/>
                            <w:right w:val="none" w:sz="0" w:space="0" w:color="auto"/>
                          </w:divBdr>
                        </w:div>
                        <w:div w:id="588932491">
                          <w:marLeft w:val="0"/>
                          <w:marRight w:val="0"/>
                          <w:marTop w:val="0"/>
                          <w:marBottom w:val="0"/>
                          <w:divBdr>
                            <w:top w:val="none" w:sz="0" w:space="0" w:color="auto"/>
                            <w:left w:val="none" w:sz="0" w:space="0" w:color="auto"/>
                            <w:bottom w:val="none" w:sz="0" w:space="0" w:color="auto"/>
                            <w:right w:val="none" w:sz="0" w:space="0" w:color="auto"/>
                          </w:divBdr>
                        </w:div>
                        <w:div w:id="758673600">
                          <w:marLeft w:val="0"/>
                          <w:marRight w:val="0"/>
                          <w:marTop w:val="0"/>
                          <w:marBottom w:val="0"/>
                          <w:divBdr>
                            <w:top w:val="none" w:sz="0" w:space="0" w:color="auto"/>
                            <w:left w:val="none" w:sz="0" w:space="0" w:color="auto"/>
                            <w:bottom w:val="none" w:sz="0" w:space="0" w:color="auto"/>
                            <w:right w:val="none" w:sz="0" w:space="0" w:color="auto"/>
                          </w:divBdr>
                        </w:div>
                        <w:div w:id="370813778">
                          <w:marLeft w:val="0"/>
                          <w:marRight w:val="0"/>
                          <w:marTop w:val="0"/>
                          <w:marBottom w:val="0"/>
                          <w:divBdr>
                            <w:top w:val="none" w:sz="0" w:space="0" w:color="auto"/>
                            <w:left w:val="none" w:sz="0" w:space="0" w:color="auto"/>
                            <w:bottom w:val="none" w:sz="0" w:space="0" w:color="auto"/>
                            <w:right w:val="none" w:sz="0" w:space="0" w:color="auto"/>
                          </w:divBdr>
                        </w:div>
                        <w:div w:id="13465623">
                          <w:marLeft w:val="0"/>
                          <w:marRight w:val="0"/>
                          <w:marTop w:val="0"/>
                          <w:marBottom w:val="0"/>
                          <w:divBdr>
                            <w:top w:val="none" w:sz="0" w:space="0" w:color="auto"/>
                            <w:left w:val="none" w:sz="0" w:space="0" w:color="auto"/>
                            <w:bottom w:val="none" w:sz="0" w:space="0" w:color="auto"/>
                            <w:right w:val="none" w:sz="0" w:space="0" w:color="auto"/>
                          </w:divBdr>
                        </w:div>
                        <w:div w:id="895967878">
                          <w:marLeft w:val="0"/>
                          <w:marRight w:val="0"/>
                          <w:marTop w:val="0"/>
                          <w:marBottom w:val="0"/>
                          <w:divBdr>
                            <w:top w:val="none" w:sz="0" w:space="0" w:color="auto"/>
                            <w:left w:val="none" w:sz="0" w:space="0" w:color="auto"/>
                            <w:bottom w:val="none" w:sz="0" w:space="0" w:color="auto"/>
                            <w:right w:val="none" w:sz="0" w:space="0" w:color="auto"/>
                          </w:divBdr>
                        </w:div>
                        <w:div w:id="1265842866">
                          <w:marLeft w:val="0"/>
                          <w:marRight w:val="0"/>
                          <w:marTop w:val="0"/>
                          <w:marBottom w:val="0"/>
                          <w:divBdr>
                            <w:top w:val="none" w:sz="0" w:space="0" w:color="auto"/>
                            <w:left w:val="none" w:sz="0" w:space="0" w:color="auto"/>
                            <w:bottom w:val="none" w:sz="0" w:space="0" w:color="auto"/>
                            <w:right w:val="none" w:sz="0" w:space="0" w:color="auto"/>
                          </w:divBdr>
                        </w:div>
                        <w:div w:id="1756896262">
                          <w:marLeft w:val="0"/>
                          <w:marRight w:val="0"/>
                          <w:marTop w:val="0"/>
                          <w:marBottom w:val="0"/>
                          <w:divBdr>
                            <w:top w:val="none" w:sz="0" w:space="0" w:color="auto"/>
                            <w:left w:val="none" w:sz="0" w:space="0" w:color="auto"/>
                            <w:bottom w:val="none" w:sz="0" w:space="0" w:color="auto"/>
                            <w:right w:val="none" w:sz="0" w:space="0" w:color="auto"/>
                          </w:divBdr>
                        </w:div>
                        <w:div w:id="742337798">
                          <w:marLeft w:val="0"/>
                          <w:marRight w:val="0"/>
                          <w:marTop w:val="0"/>
                          <w:marBottom w:val="0"/>
                          <w:divBdr>
                            <w:top w:val="none" w:sz="0" w:space="0" w:color="auto"/>
                            <w:left w:val="none" w:sz="0" w:space="0" w:color="auto"/>
                            <w:bottom w:val="none" w:sz="0" w:space="0" w:color="auto"/>
                            <w:right w:val="none" w:sz="0" w:space="0" w:color="auto"/>
                          </w:divBdr>
                        </w:div>
                        <w:div w:id="1687631892">
                          <w:marLeft w:val="0"/>
                          <w:marRight w:val="0"/>
                          <w:marTop w:val="0"/>
                          <w:marBottom w:val="0"/>
                          <w:divBdr>
                            <w:top w:val="none" w:sz="0" w:space="0" w:color="auto"/>
                            <w:left w:val="none" w:sz="0" w:space="0" w:color="auto"/>
                            <w:bottom w:val="none" w:sz="0" w:space="0" w:color="auto"/>
                            <w:right w:val="none" w:sz="0" w:space="0" w:color="auto"/>
                          </w:divBdr>
                        </w:div>
                        <w:div w:id="1654603721">
                          <w:marLeft w:val="0"/>
                          <w:marRight w:val="0"/>
                          <w:marTop w:val="0"/>
                          <w:marBottom w:val="0"/>
                          <w:divBdr>
                            <w:top w:val="none" w:sz="0" w:space="0" w:color="auto"/>
                            <w:left w:val="none" w:sz="0" w:space="0" w:color="auto"/>
                            <w:bottom w:val="none" w:sz="0" w:space="0" w:color="auto"/>
                            <w:right w:val="none" w:sz="0" w:space="0" w:color="auto"/>
                          </w:divBdr>
                        </w:div>
                        <w:div w:id="528759782">
                          <w:marLeft w:val="0"/>
                          <w:marRight w:val="0"/>
                          <w:marTop w:val="0"/>
                          <w:marBottom w:val="0"/>
                          <w:divBdr>
                            <w:top w:val="none" w:sz="0" w:space="0" w:color="auto"/>
                            <w:left w:val="none" w:sz="0" w:space="0" w:color="auto"/>
                            <w:bottom w:val="none" w:sz="0" w:space="0" w:color="auto"/>
                            <w:right w:val="none" w:sz="0" w:space="0" w:color="auto"/>
                          </w:divBdr>
                        </w:div>
                        <w:div w:id="2032608069">
                          <w:marLeft w:val="0"/>
                          <w:marRight w:val="0"/>
                          <w:marTop w:val="0"/>
                          <w:marBottom w:val="0"/>
                          <w:divBdr>
                            <w:top w:val="none" w:sz="0" w:space="0" w:color="auto"/>
                            <w:left w:val="none" w:sz="0" w:space="0" w:color="auto"/>
                            <w:bottom w:val="none" w:sz="0" w:space="0" w:color="auto"/>
                            <w:right w:val="none" w:sz="0" w:space="0" w:color="auto"/>
                          </w:divBdr>
                        </w:div>
                        <w:div w:id="294063803">
                          <w:marLeft w:val="0"/>
                          <w:marRight w:val="0"/>
                          <w:marTop w:val="0"/>
                          <w:marBottom w:val="0"/>
                          <w:divBdr>
                            <w:top w:val="none" w:sz="0" w:space="0" w:color="auto"/>
                            <w:left w:val="none" w:sz="0" w:space="0" w:color="auto"/>
                            <w:bottom w:val="none" w:sz="0" w:space="0" w:color="auto"/>
                            <w:right w:val="none" w:sz="0" w:space="0" w:color="auto"/>
                          </w:divBdr>
                        </w:div>
                        <w:div w:id="520316735">
                          <w:marLeft w:val="0"/>
                          <w:marRight w:val="0"/>
                          <w:marTop w:val="0"/>
                          <w:marBottom w:val="0"/>
                          <w:divBdr>
                            <w:top w:val="none" w:sz="0" w:space="0" w:color="auto"/>
                            <w:left w:val="none" w:sz="0" w:space="0" w:color="auto"/>
                            <w:bottom w:val="none" w:sz="0" w:space="0" w:color="auto"/>
                            <w:right w:val="none" w:sz="0" w:space="0" w:color="auto"/>
                          </w:divBdr>
                        </w:div>
                        <w:div w:id="363822383">
                          <w:marLeft w:val="0"/>
                          <w:marRight w:val="0"/>
                          <w:marTop w:val="0"/>
                          <w:marBottom w:val="0"/>
                          <w:divBdr>
                            <w:top w:val="none" w:sz="0" w:space="0" w:color="auto"/>
                            <w:left w:val="none" w:sz="0" w:space="0" w:color="auto"/>
                            <w:bottom w:val="none" w:sz="0" w:space="0" w:color="auto"/>
                            <w:right w:val="none" w:sz="0" w:space="0" w:color="auto"/>
                          </w:divBdr>
                        </w:div>
                        <w:div w:id="552086257">
                          <w:marLeft w:val="0"/>
                          <w:marRight w:val="0"/>
                          <w:marTop w:val="0"/>
                          <w:marBottom w:val="0"/>
                          <w:divBdr>
                            <w:top w:val="none" w:sz="0" w:space="0" w:color="auto"/>
                            <w:left w:val="none" w:sz="0" w:space="0" w:color="auto"/>
                            <w:bottom w:val="none" w:sz="0" w:space="0" w:color="auto"/>
                            <w:right w:val="none" w:sz="0" w:space="0" w:color="auto"/>
                          </w:divBdr>
                        </w:div>
                        <w:div w:id="19160912">
                          <w:marLeft w:val="0"/>
                          <w:marRight w:val="0"/>
                          <w:marTop w:val="0"/>
                          <w:marBottom w:val="0"/>
                          <w:divBdr>
                            <w:top w:val="none" w:sz="0" w:space="0" w:color="auto"/>
                            <w:left w:val="none" w:sz="0" w:space="0" w:color="auto"/>
                            <w:bottom w:val="none" w:sz="0" w:space="0" w:color="auto"/>
                            <w:right w:val="none" w:sz="0" w:space="0" w:color="auto"/>
                          </w:divBdr>
                        </w:div>
                        <w:div w:id="823862635">
                          <w:marLeft w:val="0"/>
                          <w:marRight w:val="0"/>
                          <w:marTop w:val="0"/>
                          <w:marBottom w:val="0"/>
                          <w:divBdr>
                            <w:top w:val="none" w:sz="0" w:space="0" w:color="auto"/>
                            <w:left w:val="none" w:sz="0" w:space="0" w:color="auto"/>
                            <w:bottom w:val="none" w:sz="0" w:space="0" w:color="auto"/>
                            <w:right w:val="none" w:sz="0" w:space="0" w:color="auto"/>
                          </w:divBdr>
                        </w:div>
                        <w:div w:id="479271999">
                          <w:marLeft w:val="0"/>
                          <w:marRight w:val="0"/>
                          <w:marTop w:val="0"/>
                          <w:marBottom w:val="0"/>
                          <w:divBdr>
                            <w:top w:val="none" w:sz="0" w:space="0" w:color="auto"/>
                            <w:left w:val="none" w:sz="0" w:space="0" w:color="auto"/>
                            <w:bottom w:val="none" w:sz="0" w:space="0" w:color="auto"/>
                            <w:right w:val="none" w:sz="0" w:space="0" w:color="auto"/>
                          </w:divBdr>
                        </w:div>
                        <w:div w:id="872112417">
                          <w:marLeft w:val="0"/>
                          <w:marRight w:val="0"/>
                          <w:marTop w:val="0"/>
                          <w:marBottom w:val="0"/>
                          <w:divBdr>
                            <w:top w:val="none" w:sz="0" w:space="0" w:color="auto"/>
                            <w:left w:val="none" w:sz="0" w:space="0" w:color="auto"/>
                            <w:bottom w:val="none" w:sz="0" w:space="0" w:color="auto"/>
                            <w:right w:val="none" w:sz="0" w:space="0" w:color="auto"/>
                          </w:divBdr>
                        </w:div>
                        <w:div w:id="1577545534">
                          <w:marLeft w:val="0"/>
                          <w:marRight w:val="0"/>
                          <w:marTop w:val="0"/>
                          <w:marBottom w:val="0"/>
                          <w:divBdr>
                            <w:top w:val="none" w:sz="0" w:space="0" w:color="auto"/>
                            <w:left w:val="none" w:sz="0" w:space="0" w:color="auto"/>
                            <w:bottom w:val="none" w:sz="0" w:space="0" w:color="auto"/>
                            <w:right w:val="none" w:sz="0" w:space="0" w:color="auto"/>
                          </w:divBdr>
                        </w:div>
                        <w:div w:id="904687322">
                          <w:marLeft w:val="0"/>
                          <w:marRight w:val="0"/>
                          <w:marTop w:val="0"/>
                          <w:marBottom w:val="0"/>
                          <w:divBdr>
                            <w:top w:val="none" w:sz="0" w:space="0" w:color="auto"/>
                            <w:left w:val="none" w:sz="0" w:space="0" w:color="auto"/>
                            <w:bottom w:val="none" w:sz="0" w:space="0" w:color="auto"/>
                            <w:right w:val="none" w:sz="0" w:space="0" w:color="auto"/>
                          </w:divBdr>
                        </w:div>
                        <w:div w:id="1446072194">
                          <w:marLeft w:val="0"/>
                          <w:marRight w:val="0"/>
                          <w:marTop w:val="0"/>
                          <w:marBottom w:val="0"/>
                          <w:divBdr>
                            <w:top w:val="none" w:sz="0" w:space="0" w:color="auto"/>
                            <w:left w:val="none" w:sz="0" w:space="0" w:color="auto"/>
                            <w:bottom w:val="none" w:sz="0" w:space="0" w:color="auto"/>
                            <w:right w:val="none" w:sz="0" w:space="0" w:color="auto"/>
                          </w:divBdr>
                        </w:div>
                        <w:div w:id="1099564744">
                          <w:marLeft w:val="0"/>
                          <w:marRight w:val="0"/>
                          <w:marTop w:val="0"/>
                          <w:marBottom w:val="0"/>
                          <w:divBdr>
                            <w:top w:val="none" w:sz="0" w:space="0" w:color="auto"/>
                            <w:left w:val="none" w:sz="0" w:space="0" w:color="auto"/>
                            <w:bottom w:val="none" w:sz="0" w:space="0" w:color="auto"/>
                            <w:right w:val="none" w:sz="0" w:space="0" w:color="auto"/>
                          </w:divBdr>
                        </w:div>
                        <w:div w:id="759958388">
                          <w:marLeft w:val="0"/>
                          <w:marRight w:val="0"/>
                          <w:marTop w:val="0"/>
                          <w:marBottom w:val="0"/>
                          <w:divBdr>
                            <w:top w:val="none" w:sz="0" w:space="0" w:color="auto"/>
                            <w:left w:val="none" w:sz="0" w:space="0" w:color="auto"/>
                            <w:bottom w:val="none" w:sz="0" w:space="0" w:color="auto"/>
                            <w:right w:val="none" w:sz="0" w:space="0" w:color="auto"/>
                          </w:divBdr>
                        </w:div>
                        <w:div w:id="1750928804">
                          <w:marLeft w:val="0"/>
                          <w:marRight w:val="0"/>
                          <w:marTop w:val="0"/>
                          <w:marBottom w:val="0"/>
                          <w:divBdr>
                            <w:top w:val="none" w:sz="0" w:space="0" w:color="auto"/>
                            <w:left w:val="none" w:sz="0" w:space="0" w:color="auto"/>
                            <w:bottom w:val="none" w:sz="0" w:space="0" w:color="auto"/>
                            <w:right w:val="none" w:sz="0" w:space="0" w:color="auto"/>
                          </w:divBdr>
                        </w:div>
                      </w:divsChild>
                    </w:div>
                    <w:div w:id="2035299423">
                      <w:marLeft w:val="0"/>
                      <w:marRight w:val="75"/>
                      <w:marTop w:val="0"/>
                      <w:marBottom w:val="0"/>
                      <w:divBdr>
                        <w:top w:val="none" w:sz="0" w:space="0" w:color="auto"/>
                        <w:left w:val="none" w:sz="0" w:space="0" w:color="auto"/>
                        <w:bottom w:val="none" w:sz="0" w:space="0" w:color="auto"/>
                        <w:right w:val="none" w:sz="0" w:space="0" w:color="auto"/>
                      </w:divBdr>
                    </w:div>
                  </w:divsChild>
                </w:div>
                <w:div w:id="1221289454">
                  <w:marLeft w:val="0"/>
                  <w:marRight w:val="0"/>
                  <w:marTop w:val="0"/>
                  <w:marBottom w:val="0"/>
                  <w:divBdr>
                    <w:top w:val="none" w:sz="0" w:space="0" w:color="auto"/>
                    <w:left w:val="none" w:sz="0" w:space="0" w:color="auto"/>
                    <w:bottom w:val="none" w:sz="0" w:space="0" w:color="auto"/>
                    <w:right w:val="none" w:sz="0" w:space="0" w:color="auto"/>
                  </w:divBdr>
                  <w:divsChild>
                    <w:div w:id="407920977">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792211979">
                      <w:marLeft w:val="0"/>
                      <w:marRight w:val="0"/>
                      <w:marTop w:val="0"/>
                      <w:marBottom w:val="0"/>
                      <w:divBdr>
                        <w:top w:val="none" w:sz="0" w:space="0" w:color="auto"/>
                        <w:left w:val="none" w:sz="0" w:space="0" w:color="auto"/>
                        <w:bottom w:val="none" w:sz="0" w:space="0" w:color="auto"/>
                        <w:right w:val="none" w:sz="0" w:space="0" w:color="auto"/>
                      </w:divBdr>
                    </w:div>
                    <w:div w:id="1672219294">
                      <w:marLeft w:val="0"/>
                      <w:marRight w:val="0"/>
                      <w:marTop w:val="0"/>
                      <w:marBottom w:val="0"/>
                      <w:divBdr>
                        <w:top w:val="none" w:sz="0" w:space="0" w:color="auto"/>
                        <w:left w:val="none" w:sz="0" w:space="0" w:color="auto"/>
                        <w:bottom w:val="none" w:sz="0" w:space="0" w:color="auto"/>
                        <w:right w:val="none" w:sz="0" w:space="0" w:color="auto"/>
                      </w:divBdr>
                    </w:div>
                    <w:div w:id="1489058443">
                      <w:marLeft w:val="0"/>
                      <w:marRight w:val="0"/>
                      <w:marTop w:val="0"/>
                      <w:marBottom w:val="0"/>
                      <w:divBdr>
                        <w:top w:val="none" w:sz="0" w:space="0" w:color="auto"/>
                        <w:left w:val="none" w:sz="0" w:space="0" w:color="auto"/>
                        <w:bottom w:val="none" w:sz="0" w:space="0" w:color="auto"/>
                        <w:right w:val="none" w:sz="0" w:space="0" w:color="auto"/>
                      </w:divBdr>
                    </w:div>
                    <w:div w:id="2141266045">
                      <w:marLeft w:val="0"/>
                      <w:marRight w:val="0"/>
                      <w:marTop w:val="0"/>
                      <w:marBottom w:val="0"/>
                      <w:divBdr>
                        <w:top w:val="none" w:sz="0" w:space="0" w:color="auto"/>
                        <w:left w:val="none" w:sz="0" w:space="0" w:color="auto"/>
                        <w:bottom w:val="none" w:sz="0" w:space="0" w:color="auto"/>
                        <w:right w:val="none" w:sz="0" w:space="0" w:color="auto"/>
                      </w:divBdr>
                    </w:div>
                    <w:div w:id="2057847592">
                      <w:marLeft w:val="0"/>
                      <w:marRight w:val="0"/>
                      <w:marTop w:val="0"/>
                      <w:marBottom w:val="0"/>
                      <w:divBdr>
                        <w:top w:val="none" w:sz="0" w:space="0" w:color="auto"/>
                        <w:left w:val="none" w:sz="0" w:space="0" w:color="auto"/>
                        <w:bottom w:val="none" w:sz="0" w:space="0" w:color="auto"/>
                        <w:right w:val="none" w:sz="0" w:space="0" w:color="auto"/>
                      </w:divBdr>
                    </w:div>
                    <w:div w:id="1596523378">
                      <w:marLeft w:val="0"/>
                      <w:marRight w:val="0"/>
                      <w:marTop w:val="0"/>
                      <w:marBottom w:val="0"/>
                      <w:divBdr>
                        <w:top w:val="none" w:sz="0" w:space="0" w:color="auto"/>
                        <w:left w:val="none" w:sz="0" w:space="0" w:color="auto"/>
                        <w:bottom w:val="none" w:sz="0" w:space="0" w:color="auto"/>
                        <w:right w:val="none" w:sz="0" w:space="0" w:color="auto"/>
                      </w:divBdr>
                    </w:div>
                    <w:div w:id="973757181">
                      <w:marLeft w:val="0"/>
                      <w:marRight w:val="0"/>
                      <w:marTop w:val="0"/>
                      <w:marBottom w:val="0"/>
                      <w:divBdr>
                        <w:top w:val="none" w:sz="0" w:space="0" w:color="auto"/>
                        <w:left w:val="none" w:sz="0" w:space="0" w:color="auto"/>
                        <w:bottom w:val="none" w:sz="0" w:space="0" w:color="auto"/>
                        <w:right w:val="none" w:sz="0" w:space="0" w:color="auto"/>
                      </w:divBdr>
                    </w:div>
                    <w:div w:id="1260215817">
                      <w:marLeft w:val="0"/>
                      <w:marRight w:val="0"/>
                      <w:marTop w:val="0"/>
                      <w:marBottom w:val="0"/>
                      <w:divBdr>
                        <w:top w:val="none" w:sz="0" w:space="0" w:color="auto"/>
                        <w:left w:val="none" w:sz="0" w:space="0" w:color="auto"/>
                        <w:bottom w:val="none" w:sz="0" w:space="0" w:color="auto"/>
                        <w:right w:val="none" w:sz="0" w:space="0" w:color="auto"/>
                      </w:divBdr>
                    </w:div>
                    <w:div w:id="279536124">
                      <w:marLeft w:val="0"/>
                      <w:marRight w:val="0"/>
                      <w:marTop w:val="0"/>
                      <w:marBottom w:val="0"/>
                      <w:divBdr>
                        <w:top w:val="none" w:sz="0" w:space="0" w:color="auto"/>
                        <w:left w:val="none" w:sz="0" w:space="0" w:color="auto"/>
                        <w:bottom w:val="none" w:sz="0" w:space="0" w:color="auto"/>
                        <w:right w:val="none" w:sz="0" w:space="0" w:color="auto"/>
                      </w:divBdr>
                    </w:div>
                    <w:div w:id="881483143">
                      <w:marLeft w:val="0"/>
                      <w:marRight w:val="0"/>
                      <w:marTop w:val="0"/>
                      <w:marBottom w:val="0"/>
                      <w:divBdr>
                        <w:top w:val="none" w:sz="0" w:space="0" w:color="auto"/>
                        <w:left w:val="none" w:sz="0" w:space="0" w:color="auto"/>
                        <w:bottom w:val="none" w:sz="0" w:space="0" w:color="auto"/>
                        <w:right w:val="none" w:sz="0" w:space="0" w:color="auto"/>
                      </w:divBdr>
                    </w:div>
                    <w:div w:id="494490899">
                      <w:marLeft w:val="0"/>
                      <w:marRight w:val="0"/>
                      <w:marTop w:val="0"/>
                      <w:marBottom w:val="0"/>
                      <w:divBdr>
                        <w:top w:val="none" w:sz="0" w:space="0" w:color="auto"/>
                        <w:left w:val="none" w:sz="0" w:space="0" w:color="auto"/>
                        <w:bottom w:val="none" w:sz="0" w:space="0" w:color="auto"/>
                        <w:right w:val="none" w:sz="0" w:space="0" w:color="auto"/>
                      </w:divBdr>
                    </w:div>
                    <w:div w:id="1407916752">
                      <w:marLeft w:val="0"/>
                      <w:marRight w:val="0"/>
                      <w:marTop w:val="0"/>
                      <w:marBottom w:val="0"/>
                      <w:divBdr>
                        <w:top w:val="none" w:sz="0" w:space="0" w:color="auto"/>
                        <w:left w:val="none" w:sz="0" w:space="0" w:color="auto"/>
                        <w:bottom w:val="none" w:sz="0" w:space="0" w:color="auto"/>
                        <w:right w:val="none" w:sz="0" w:space="0" w:color="auto"/>
                      </w:divBdr>
                    </w:div>
                    <w:div w:id="949358915">
                      <w:marLeft w:val="0"/>
                      <w:marRight w:val="0"/>
                      <w:marTop w:val="0"/>
                      <w:marBottom w:val="0"/>
                      <w:divBdr>
                        <w:top w:val="none" w:sz="0" w:space="0" w:color="auto"/>
                        <w:left w:val="none" w:sz="0" w:space="0" w:color="auto"/>
                        <w:bottom w:val="none" w:sz="0" w:space="0" w:color="auto"/>
                        <w:right w:val="none" w:sz="0" w:space="0" w:color="auto"/>
                      </w:divBdr>
                    </w:div>
                    <w:div w:id="956106826">
                      <w:marLeft w:val="0"/>
                      <w:marRight w:val="0"/>
                      <w:marTop w:val="0"/>
                      <w:marBottom w:val="0"/>
                      <w:divBdr>
                        <w:top w:val="none" w:sz="0" w:space="0" w:color="auto"/>
                        <w:left w:val="none" w:sz="0" w:space="0" w:color="auto"/>
                        <w:bottom w:val="none" w:sz="0" w:space="0" w:color="auto"/>
                        <w:right w:val="none" w:sz="0" w:space="0" w:color="auto"/>
                      </w:divBdr>
                    </w:div>
                    <w:div w:id="313491003">
                      <w:marLeft w:val="0"/>
                      <w:marRight w:val="0"/>
                      <w:marTop w:val="0"/>
                      <w:marBottom w:val="0"/>
                      <w:divBdr>
                        <w:top w:val="none" w:sz="0" w:space="0" w:color="auto"/>
                        <w:left w:val="none" w:sz="0" w:space="0" w:color="auto"/>
                        <w:bottom w:val="none" w:sz="0" w:space="0" w:color="auto"/>
                        <w:right w:val="none" w:sz="0" w:space="0" w:color="auto"/>
                      </w:divBdr>
                    </w:div>
                    <w:div w:id="1197429771">
                      <w:marLeft w:val="0"/>
                      <w:marRight w:val="0"/>
                      <w:marTop w:val="0"/>
                      <w:marBottom w:val="0"/>
                      <w:divBdr>
                        <w:top w:val="none" w:sz="0" w:space="0" w:color="auto"/>
                        <w:left w:val="none" w:sz="0" w:space="0" w:color="auto"/>
                        <w:bottom w:val="none" w:sz="0" w:space="0" w:color="auto"/>
                        <w:right w:val="none" w:sz="0" w:space="0" w:color="auto"/>
                      </w:divBdr>
                    </w:div>
                    <w:div w:id="1234854654">
                      <w:marLeft w:val="0"/>
                      <w:marRight w:val="0"/>
                      <w:marTop w:val="0"/>
                      <w:marBottom w:val="0"/>
                      <w:divBdr>
                        <w:top w:val="none" w:sz="0" w:space="0" w:color="auto"/>
                        <w:left w:val="none" w:sz="0" w:space="0" w:color="auto"/>
                        <w:bottom w:val="none" w:sz="0" w:space="0" w:color="auto"/>
                        <w:right w:val="none" w:sz="0" w:space="0" w:color="auto"/>
                      </w:divBdr>
                    </w:div>
                    <w:div w:id="1557467968">
                      <w:marLeft w:val="0"/>
                      <w:marRight w:val="0"/>
                      <w:marTop w:val="0"/>
                      <w:marBottom w:val="0"/>
                      <w:divBdr>
                        <w:top w:val="none" w:sz="0" w:space="0" w:color="auto"/>
                        <w:left w:val="none" w:sz="0" w:space="0" w:color="auto"/>
                        <w:bottom w:val="none" w:sz="0" w:space="0" w:color="auto"/>
                        <w:right w:val="none" w:sz="0" w:space="0" w:color="auto"/>
                      </w:divBdr>
                    </w:div>
                    <w:div w:id="84345022">
                      <w:marLeft w:val="0"/>
                      <w:marRight w:val="0"/>
                      <w:marTop w:val="0"/>
                      <w:marBottom w:val="0"/>
                      <w:divBdr>
                        <w:top w:val="none" w:sz="0" w:space="0" w:color="auto"/>
                        <w:left w:val="none" w:sz="0" w:space="0" w:color="auto"/>
                        <w:bottom w:val="none" w:sz="0" w:space="0" w:color="auto"/>
                        <w:right w:val="none" w:sz="0" w:space="0" w:color="auto"/>
                      </w:divBdr>
                    </w:div>
                    <w:div w:id="2025326042">
                      <w:marLeft w:val="0"/>
                      <w:marRight w:val="0"/>
                      <w:marTop w:val="0"/>
                      <w:marBottom w:val="0"/>
                      <w:divBdr>
                        <w:top w:val="none" w:sz="0" w:space="0" w:color="auto"/>
                        <w:left w:val="none" w:sz="0" w:space="0" w:color="auto"/>
                        <w:bottom w:val="none" w:sz="0" w:space="0" w:color="auto"/>
                        <w:right w:val="none" w:sz="0" w:space="0" w:color="auto"/>
                      </w:divBdr>
                    </w:div>
                    <w:div w:id="232738003">
                      <w:marLeft w:val="0"/>
                      <w:marRight w:val="0"/>
                      <w:marTop w:val="0"/>
                      <w:marBottom w:val="0"/>
                      <w:divBdr>
                        <w:top w:val="none" w:sz="0" w:space="0" w:color="auto"/>
                        <w:left w:val="none" w:sz="0" w:space="0" w:color="auto"/>
                        <w:bottom w:val="none" w:sz="0" w:space="0" w:color="auto"/>
                        <w:right w:val="none" w:sz="0" w:space="0" w:color="auto"/>
                      </w:divBdr>
                    </w:div>
                    <w:div w:id="1201287491">
                      <w:marLeft w:val="0"/>
                      <w:marRight w:val="0"/>
                      <w:marTop w:val="0"/>
                      <w:marBottom w:val="0"/>
                      <w:divBdr>
                        <w:top w:val="none" w:sz="0" w:space="0" w:color="auto"/>
                        <w:left w:val="none" w:sz="0" w:space="0" w:color="auto"/>
                        <w:bottom w:val="none" w:sz="0" w:space="0" w:color="auto"/>
                        <w:right w:val="none" w:sz="0" w:space="0" w:color="auto"/>
                      </w:divBdr>
                    </w:div>
                    <w:div w:id="1899507522">
                      <w:marLeft w:val="0"/>
                      <w:marRight w:val="0"/>
                      <w:marTop w:val="0"/>
                      <w:marBottom w:val="0"/>
                      <w:divBdr>
                        <w:top w:val="none" w:sz="0" w:space="0" w:color="auto"/>
                        <w:left w:val="none" w:sz="0" w:space="0" w:color="auto"/>
                        <w:bottom w:val="none" w:sz="0" w:space="0" w:color="auto"/>
                        <w:right w:val="none" w:sz="0" w:space="0" w:color="auto"/>
                      </w:divBdr>
                    </w:div>
                    <w:div w:id="40517260">
                      <w:marLeft w:val="0"/>
                      <w:marRight w:val="0"/>
                      <w:marTop w:val="0"/>
                      <w:marBottom w:val="0"/>
                      <w:divBdr>
                        <w:top w:val="none" w:sz="0" w:space="0" w:color="auto"/>
                        <w:left w:val="none" w:sz="0" w:space="0" w:color="auto"/>
                        <w:bottom w:val="none" w:sz="0" w:space="0" w:color="auto"/>
                        <w:right w:val="none" w:sz="0" w:space="0" w:color="auto"/>
                      </w:divBdr>
                    </w:div>
                    <w:div w:id="652218231">
                      <w:marLeft w:val="0"/>
                      <w:marRight w:val="0"/>
                      <w:marTop w:val="0"/>
                      <w:marBottom w:val="0"/>
                      <w:divBdr>
                        <w:top w:val="none" w:sz="0" w:space="0" w:color="auto"/>
                        <w:left w:val="none" w:sz="0" w:space="0" w:color="auto"/>
                        <w:bottom w:val="none" w:sz="0" w:space="0" w:color="auto"/>
                        <w:right w:val="none" w:sz="0" w:space="0" w:color="auto"/>
                      </w:divBdr>
                      <w:divsChild>
                        <w:div w:id="211965355">
                          <w:marLeft w:val="0"/>
                          <w:marRight w:val="0"/>
                          <w:marTop w:val="0"/>
                          <w:marBottom w:val="0"/>
                          <w:divBdr>
                            <w:top w:val="none" w:sz="0" w:space="0" w:color="auto"/>
                            <w:left w:val="none" w:sz="0" w:space="0" w:color="auto"/>
                            <w:bottom w:val="none" w:sz="0" w:space="0" w:color="auto"/>
                            <w:right w:val="none" w:sz="0" w:space="0" w:color="auto"/>
                          </w:divBdr>
                        </w:div>
                        <w:div w:id="634259113">
                          <w:marLeft w:val="0"/>
                          <w:marRight w:val="0"/>
                          <w:marTop w:val="0"/>
                          <w:marBottom w:val="0"/>
                          <w:divBdr>
                            <w:top w:val="none" w:sz="0" w:space="0" w:color="auto"/>
                            <w:left w:val="none" w:sz="0" w:space="0" w:color="auto"/>
                            <w:bottom w:val="none" w:sz="0" w:space="0" w:color="auto"/>
                            <w:right w:val="none" w:sz="0" w:space="0" w:color="auto"/>
                          </w:divBdr>
                        </w:div>
                        <w:div w:id="2099477038">
                          <w:marLeft w:val="0"/>
                          <w:marRight w:val="0"/>
                          <w:marTop w:val="0"/>
                          <w:marBottom w:val="0"/>
                          <w:divBdr>
                            <w:top w:val="none" w:sz="0" w:space="0" w:color="auto"/>
                            <w:left w:val="none" w:sz="0" w:space="0" w:color="auto"/>
                            <w:bottom w:val="none" w:sz="0" w:space="0" w:color="auto"/>
                            <w:right w:val="none" w:sz="0" w:space="0" w:color="auto"/>
                          </w:divBdr>
                        </w:div>
                        <w:div w:id="1916891134">
                          <w:marLeft w:val="0"/>
                          <w:marRight w:val="0"/>
                          <w:marTop w:val="0"/>
                          <w:marBottom w:val="0"/>
                          <w:divBdr>
                            <w:top w:val="none" w:sz="0" w:space="0" w:color="auto"/>
                            <w:left w:val="none" w:sz="0" w:space="0" w:color="auto"/>
                            <w:bottom w:val="none" w:sz="0" w:space="0" w:color="auto"/>
                            <w:right w:val="none" w:sz="0" w:space="0" w:color="auto"/>
                          </w:divBdr>
                        </w:div>
                        <w:div w:id="129370266">
                          <w:marLeft w:val="0"/>
                          <w:marRight w:val="0"/>
                          <w:marTop w:val="0"/>
                          <w:marBottom w:val="0"/>
                          <w:divBdr>
                            <w:top w:val="none" w:sz="0" w:space="0" w:color="auto"/>
                            <w:left w:val="none" w:sz="0" w:space="0" w:color="auto"/>
                            <w:bottom w:val="none" w:sz="0" w:space="0" w:color="auto"/>
                            <w:right w:val="none" w:sz="0" w:space="0" w:color="auto"/>
                          </w:divBdr>
                        </w:div>
                        <w:div w:id="2061664059">
                          <w:marLeft w:val="0"/>
                          <w:marRight w:val="0"/>
                          <w:marTop w:val="0"/>
                          <w:marBottom w:val="0"/>
                          <w:divBdr>
                            <w:top w:val="none" w:sz="0" w:space="0" w:color="auto"/>
                            <w:left w:val="none" w:sz="0" w:space="0" w:color="auto"/>
                            <w:bottom w:val="none" w:sz="0" w:space="0" w:color="auto"/>
                            <w:right w:val="none" w:sz="0" w:space="0" w:color="auto"/>
                          </w:divBdr>
                        </w:div>
                        <w:div w:id="928733816">
                          <w:marLeft w:val="0"/>
                          <w:marRight w:val="0"/>
                          <w:marTop w:val="0"/>
                          <w:marBottom w:val="0"/>
                          <w:divBdr>
                            <w:top w:val="none" w:sz="0" w:space="0" w:color="auto"/>
                            <w:left w:val="none" w:sz="0" w:space="0" w:color="auto"/>
                            <w:bottom w:val="none" w:sz="0" w:space="0" w:color="auto"/>
                            <w:right w:val="none" w:sz="0" w:space="0" w:color="auto"/>
                          </w:divBdr>
                        </w:div>
                        <w:div w:id="1384058999">
                          <w:marLeft w:val="0"/>
                          <w:marRight w:val="0"/>
                          <w:marTop w:val="0"/>
                          <w:marBottom w:val="0"/>
                          <w:divBdr>
                            <w:top w:val="none" w:sz="0" w:space="0" w:color="auto"/>
                            <w:left w:val="none" w:sz="0" w:space="0" w:color="auto"/>
                            <w:bottom w:val="none" w:sz="0" w:space="0" w:color="auto"/>
                            <w:right w:val="none" w:sz="0" w:space="0" w:color="auto"/>
                          </w:divBdr>
                        </w:div>
                        <w:div w:id="718433515">
                          <w:marLeft w:val="0"/>
                          <w:marRight w:val="0"/>
                          <w:marTop w:val="0"/>
                          <w:marBottom w:val="0"/>
                          <w:divBdr>
                            <w:top w:val="none" w:sz="0" w:space="0" w:color="auto"/>
                            <w:left w:val="none" w:sz="0" w:space="0" w:color="auto"/>
                            <w:bottom w:val="none" w:sz="0" w:space="0" w:color="auto"/>
                            <w:right w:val="none" w:sz="0" w:space="0" w:color="auto"/>
                          </w:divBdr>
                        </w:div>
                        <w:div w:id="432045879">
                          <w:marLeft w:val="0"/>
                          <w:marRight w:val="0"/>
                          <w:marTop w:val="0"/>
                          <w:marBottom w:val="0"/>
                          <w:divBdr>
                            <w:top w:val="none" w:sz="0" w:space="0" w:color="auto"/>
                            <w:left w:val="none" w:sz="0" w:space="0" w:color="auto"/>
                            <w:bottom w:val="none" w:sz="0" w:space="0" w:color="auto"/>
                            <w:right w:val="none" w:sz="0" w:space="0" w:color="auto"/>
                          </w:divBdr>
                        </w:div>
                        <w:div w:id="369650285">
                          <w:marLeft w:val="0"/>
                          <w:marRight w:val="0"/>
                          <w:marTop w:val="0"/>
                          <w:marBottom w:val="0"/>
                          <w:divBdr>
                            <w:top w:val="none" w:sz="0" w:space="0" w:color="auto"/>
                            <w:left w:val="none" w:sz="0" w:space="0" w:color="auto"/>
                            <w:bottom w:val="none" w:sz="0" w:space="0" w:color="auto"/>
                            <w:right w:val="none" w:sz="0" w:space="0" w:color="auto"/>
                          </w:divBdr>
                        </w:div>
                        <w:div w:id="189682585">
                          <w:marLeft w:val="0"/>
                          <w:marRight w:val="0"/>
                          <w:marTop w:val="0"/>
                          <w:marBottom w:val="0"/>
                          <w:divBdr>
                            <w:top w:val="none" w:sz="0" w:space="0" w:color="auto"/>
                            <w:left w:val="none" w:sz="0" w:space="0" w:color="auto"/>
                            <w:bottom w:val="none" w:sz="0" w:space="0" w:color="auto"/>
                            <w:right w:val="none" w:sz="0" w:space="0" w:color="auto"/>
                          </w:divBdr>
                        </w:div>
                        <w:div w:id="696783114">
                          <w:marLeft w:val="0"/>
                          <w:marRight w:val="0"/>
                          <w:marTop w:val="0"/>
                          <w:marBottom w:val="0"/>
                          <w:divBdr>
                            <w:top w:val="none" w:sz="0" w:space="0" w:color="auto"/>
                            <w:left w:val="none" w:sz="0" w:space="0" w:color="auto"/>
                            <w:bottom w:val="none" w:sz="0" w:space="0" w:color="auto"/>
                            <w:right w:val="none" w:sz="0" w:space="0" w:color="auto"/>
                          </w:divBdr>
                        </w:div>
                        <w:div w:id="785537027">
                          <w:marLeft w:val="0"/>
                          <w:marRight w:val="0"/>
                          <w:marTop w:val="0"/>
                          <w:marBottom w:val="0"/>
                          <w:divBdr>
                            <w:top w:val="none" w:sz="0" w:space="0" w:color="auto"/>
                            <w:left w:val="none" w:sz="0" w:space="0" w:color="auto"/>
                            <w:bottom w:val="none" w:sz="0" w:space="0" w:color="auto"/>
                            <w:right w:val="none" w:sz="0" w:space="0" w:color="auto"/>
                          </w:divBdr>
                        </w:div>
                        <w:div w:id="449204185">
                          <w:marLeft w:val="0"/>
                          <w:marRight w:val="0"/>
                          <w:marTop w:val="0"/>
                          <w:marBottom w:val="0"/>
                          <w:divBdr>
                            <w:top w:val="none" w:sz="0" w:space="0" w:color="auto"/>
                            <w:left w:val="none" w:sz="0" w:space="0" w:color="auto"/>
                            <w:bottom w:val="none" w:sz="0" w:space="0" w:color="auto"/>
                            <w:right w:val="none" w:sz="0" w:space="0" w:color="auto"/>
                          </w:divBdr>
                        </w:div>
                        <w:div w:id="1552502811">
                          <w:marLeft w:val="0"/>
                          <w:marRight w:val="0"/>
                          <w:marTop w:val="0"/>
                          <w:marBottom w:val="0"/>
                          <w:divBdr>
                            <w:top w:val="none" w:sz="0" w:space="0" w:color="auto"/>
                            <w:left w:val="none" w:sz="0" w:space="0" w:color="auto"/>
                            <w:bottom w:val="none" w:sz="0" w:space="0" w:color="auto"/>
                            <w:right w:val="none" w:sz="0" w:space="0" w:color="auto"/>
                          </w:divBdr>
                        </w:div>
                        <w:div w:id="834296859">
                          <w:marLeft w:val="0"/>
                          <w:marRight w:val="0"/>
                          <w:marTop w:val="0"/>
                          <w:marBottom w:val="0"/>
                          <w:divBdr>
                            <w:top w:val="none" w:sz="0" w:space="0" w:color="auto"/>
                            <w:left w:val="none" w:sz="0" w:space="0" w:color="auto"/>
                            <w:bottom w:val="none" w:sz="0" w:space="0" w:color="auto"/>
                            <w:right w:val="none" w:sz="0" w:space="0" w:color="auto"/>
                          </w:divBdr>
                        </w:div>
                        <w:div w:id="653679875">
                          <w:marLeft w:val="0"/>
                          <w:marRight w:val="0"/>
                          <w:marTop w:val="0"/>
                          <w:marBottom w:val="0"/>
                          <w:divBdr>
                            <w:top w:val="none" w:sz="0" w:space="0" w:color="auto"/>
                            <w:left w:val="none" w:sz="0" w:space="0" w:color="auto"/>
                            <w:bottom w:val="none" w:sz="0" w:space="0" w:color="auto"/>
                            <w:right w:val="none" w:sz="0" w:space="0" w:color="auto"/>
                          </w:divBdr>
                        </w:div>
                        <w:div w:id="1622489230">
                          <w:marLeft w:val="0"/>
                          <w:marRight w:val="0"/>
                          <w:marTop w:val="0"/>
                          <w:marBottom w:val="0"/>
                          <w:divBdr>
                            <w:top w:val="none" w:sz="0" w:space="0" w:color="auto"/>
                            <w:left w:val="none" w:sz="0" w:space="0" w:color="auto"/>
                            <w:bottom w:val="none" w:sz="0" w:space="0" w:color="auto"/>
                            <w:right w:val="none" w:sz="0" w:space="0" w:color="auto"/>
                          </w:divBdr>
                        </w:div>
                        <w:div w:id="782261585">
                          <w:marLeft w:val="0"/>
                          <w:marRight w:val="0"/>
                          <w:marTop w:val="0"/>
                          <w:marBottom w:val="0"/>
                          <w:divBdr>
                            <w:top w:val="none" w:sz="0" w:space="0" w:color="auto"/>
                            <w:left w:val="none" w:sz="0" w:space="0" w:color="auto"/>
                            <w:bottom w:val="none" w:sz="0" w:space="0" w:color="auto"/>
                            <w:right w:val="none" w:sz="0" w:space="0" w:color="auto"/>
                          </w:divBdr>
                        </w:div>
                        <w:div w:id="355351689">
                          <w:marLeft w:val="0"/>
                          <w:marRight w:val="0"/>
                          <w:marTop w:val="0"/>
                          <w:marBottom w:val="0"/>
                          <w:divBdr>
                            <w:top w:val="none" w:sz="0" w:space="0" w:color="auto"/>
                            <w:left w:val="none" w:sz="0" w:space="0" w:color="auto"/>
                            <w:bottom w:val="none" w:sz="0" w:space="0" w:color="auto"/>
                            <w:right w:val="none" w:sz="0" w:space="0" w:color="auto"/>
                          </w:divBdr>
                        </w:div>
                        <w:div w:id="2146727331">
                          <w:marLeft w:val="0"/>
                          <w:marRight w:val="0"/>
                          <w:marTop w:val="0"/>
                          <w:marBottom w:val="0"/>
                          <w:divBdr>
                            <w:top w:val="none" w:sz="0" w:space="0" w:color="auto"/>
                            <w:left w:val="none" w:sz="0" w:space="0" w:color="auto"/>
                            <w:bottom w:val="none" w:sz="0" w:space="0" w:color="auto"/>
                            <w:right w:val="none" w:sz="0" w:space="0" w:color="auto"/>
                          </w:divBdr>
                        </w:div>
                        <w:div w:id="329334348">
                          <w:marLeft w:val="0"/>
                          <w:marRight w:val="0"/>
                          <w:marTop w:val="0"/>
                          <w:marBottom w:val="0"/>
                          <w:divBdr>
                            <w:top w:val="none" w:sz="0" w:space="0" w:color="auto"/>
                            <w:left w:val="none" w:sz="0" w:space="0" w:color="auto"/>
                            <w:bottom w:val="none" w:sz="0" w:space="0" w:color="auto"/>
                            <w:right w:val="none" w:sz="0" w:space="0" w:color="auto"/>
                          </w:divBdr>
                        </w:div>
                        <w:div w:id="1935238948">
                          <w:marLeft w:val="0"/>
                          <w:marRight w:val="0"/>
                          <w:marTop w:val="0"/>
                          <w:marBottom w:val="0"/>
                          <w:divBdr>
                            <w:top w:val="none" w:sz="0" w:space="0" w:color="auto"/>
                            <w:left w:val="none" w:sz="0" w:space="0" w:color="auto"/>
                            <w:bottom w:val="none" w:sz="0" w:space="0" w:color="auto"/>
                            <w:right w:val="none" w:sz="0" w:space="0" w:color="auto"/>
                          </w:divBdr>
                        </w:div>
                        <w:div w:id="2116123908">
                          <w:marLeft w:val="0"/>
                          <w:marRight w:val="0"/>
                          <w:marTop w:val="0"/>
                          <w:marBottom w:val="0"/>
                          <w:divBdr>
                            <w:top w:val="none" w:sz="0" w:space="0" w:color="auto"/>
                            <w:left w:val="none" w:sz="0" w:space="0" w:color="auto"/>
                            <w:bottom w:val="none" w:sz="0" w:space="0" w:color="auto"/>
                            <w:right w:val="none" w:sz="0" w:space="0" w:color="auto"/>
                          </w:divBdr>
                        </w:div>
                        <w:div w:id="805854954">
                          <w:marLeft w:val="0"/>
                          <w:marRight w:val="0"/>
                          <w:marTop w:val="0"/>
                          <w:marBottom w:val="0"/>
                          <w:divBdr>
                            <w:top w:val="none" w:sz="0" w:space="0" w:color="auto"/>
                            <w:left w:val="none" w:sz="0" w:space="0" w:color="auto"/>
                            <w:bottom w:val="none" w:sz="0" w:space="0" w:color="auto"/>
                            <w:right w:val="none" w:sz="0" w:space="0" w:color="auto"/>
                          </w:divBdr>
                        </w:div>
                        <w:div w:id="1527671025">
                          <w:marLeft w:val="0"/>
                          <w:marRight w:val="0"/>
                          <w:marTop w:val="0"/>
                          <w:marBottom w:val="0"/>
                          <w:divBdr>
                            <w:top w:val="none" w:sz="0" w:space="0" w:color="auto"/>
                            <w:left w:val="none" w:sz="0" w:space="0" w:color="auto"/>
                            <w:bottom w:val="none" w:sz="0" w:space="0" w:color="auto"/>
                            <w:right w:val="none" w:sz="0" w:space="0" w:color="auto"/>
                          </w:divBdr>
                        </w:div>
                        <w:div w:id="376776988">
                          <w:marLeft w:val="0"/>
                          <w:marRight w:val="0"/>
                          <w:marTop w:val="0"/>
                          <w:marBottom w:val="0"/>
                          <w:divBdr>
                            <w:top w:val="none" w:sz="0" w:space="0" w:color="auto"/>
                            <w:left w:val="none" w:sz="0" w:space="0" w:color="auto"/>
                            <w:bottom w:val="none" w:sz="0" w:space="0" w:color="auto"/>
                            <w:right w:val="none" w:sz="0" w:space="0" w:color="auto"/>
                          </w:divBdr>
                        </w:div>
                      </w:divsChild>
                    </w:div>
                    <w:div w:id="1541893559">
                      <w:marLeft w:val="0"/>
                      <w:marRight w:val="75"/>
                      <w:marTop w:val="0"/>
                      <w:marBottom w:val="0"/>
                      <w:divBdr>
                        <w:top w:val="none" w:sz="0" w:space="0" w:color="auto"/>
                        <w:left w:val="none" w:sz="0" w:space="0" w:color="auto"/>
                        <w:bottom w:val="none" w:sz="0" w:space="0" w:color="auto"/>
                        <w:right w:val="none" w:sz="0" w:space="0" w:color="auto"/>
                      </w:divBdr>
                    </w:div>
                  </w:divsChild>
                </w:div>
                <w:div w:id="207449623">
                  <w:marLeft w:val="0"/>
                  <w:marRight w:val="0"/>
                  <w:marTop w:val="0"/>
                  <w:marBottom w:val="0"/>
                  <w:divBdr>
                    <w:top w:val="none" w:sz="0" w:space="0" w:color="auto"/>
                    <w:left w:val="none" w:sz="0" w:space="0" w:color="auto"/>
                    <w:bottom w:val="none" w:sz="0" w:space="0" w:color="auto"/>
                    <w:right w:val="none" w:sz="0" w:space="0" w:color="auto"/>
                  </w:divBdr>
                  <w:divsChild>
                    <w:div w:id="1522551901">
                      <w:marLeft w:val="0"/>
                      <w:marRight w:val="0"/>
                      <w:marTop w:val="0"/>
                      <w:marBottom w:val="0"/>
                      <w:divBdr>
                        <w:top w:val="none" w:sz="0" w:space="0" w:color="auto"/>
                        <w:left w:val="none" w:sz="0" w:space="0" w:color="auto"/>
                        <w:bottom w:val="none" w:sz="0" w:space="0" w:color="auto"/>
                        <w:right w:val="none" w:sz="0" w:space="0" w:color="auto"/>
                      </w:divBdr>
                    </w:div>
                    <w:div w:id="826483305">
                      <w:marLeft w:val="0"/>
                      <w:marRight w:val="0"/>
                      <w:marTop w:val="0"/>
                      <w:marBottom w:val="0"/>
                      <w:divBdr>
                        <w:top w:val="none" w:sz="0" w:space="0" w:color="auto"/>
                        <w:left w:val="none" w:sz="0" w:space="0" w:color="auto"/>
                        <w:bottom w:val="none" w:sz="0" w:space="0" w:color="auto"/>
                        <w:right w:val="none" w:sz="0" w:space="0" w:color="auto"/>
                      </w:divBdr>
                    </w:div>
                    <w:div w:id="356196444">
                      <w:marLeft w:val="0"/>
                      <w:marRight w:val="0"/>
                      <w:marTop w:val="0"/>
                      <w:marBottom w:val="0"/>
                      <w:divBdr>
                        <w:top w:val="none" w:sz="0" w:space="0" w:color="auto"/>
                        <w:left w:val="none" w:sz="0" w:space="0" w:color="auto"/>
                        <w:bottom w:val="none" w:sz="0" w:space="0" w:color="auto"/>
                        <w:right w:val="none" w:sz="0" w:space="0" w:color="auto"/>
                      </w:divBdr>
                    </w:div>
                    <w:div w:id="2019187701">
                      <w:marLeft w:val="0"/>
                      <w:marRight w:val="0"/>
                      <w:marTop w:val="0"/>
                      <w:marBottom w:val="0"/>
                      <w:divBdr>
                        <w:top w:val="none" w:sz="0" w:space="0" w:color="auto"/>
                        <w:left w:val="none" w:sz="0" w:space="0" w:color="auto"/>
                        <w:bottom w:val="none" w:sz="0" w:space="0" w:color="auto"/>
                        <w:right w:val="none" w:sz="0" w:space="0" w:color="auto"/>
                      </w:divBdr>
                    </w:div>
                    <w:div w:id="1877430093">
                      <w:marLeft w:val="0"/>
                      <w:marRight w:val="0"/>
                      <w:marTop w:val="0"/>
                      <w:marBottom w:val="0"/>
                      <w:divBdr>
                        <w:top w:val="none" w:sz="0" w:space="0" w:color="auto"/>
                        <w:left w:val="none" w:sz="0" w:space="0" w:color="auto"/>
                        <w:bottom w:val="none" w:sz="0" w:space="0" w:color="auto"/>
                        <w:right w:val="none" w:sz="0" w:space="0" w:color="auto"/>
                      </w:divBdr>
                    </w:div>
                    <w:div w:id="1846943930">
                      <w:marLeft w:val="0"/>
                      <w:marRight w:val="0"/>
                      <w:marTop w:val="0"/>
                      <w:marBottom w:val="0"/>
                      <w:divBdr>
                        <w:top w:val="none" w:sz="0" w:space="0" w:color="auto"/>
                        <w:left w:val="none" w:sz="0" w:space="0" w:color="auto"/>
                        <w:bottom w:val="none" w:sz="0" w:space="0" w:color="auto"/>
                        <w:right w:val="none" w:sz="0" w:space="0" w:color="auto"/>
                      </w:divBdr>
                    </w:div>
                    <w:div w:id="540673446">
                      <w:marLeft w:val="0"/>
                      <w:marRight w:val="0"/>
                      <w:marTop w:val="0"/>
                      <w:marBottom w:val="0"/>
                      <w:divBdr>
                        <w:top w:val="none" w:sz="0" w:space="0" w:color="auto"/>
                        <w:left w:val="none" w:sz="0" w:space="0" w:color="auto"/>
                        <w:bottom w:val="none" w:sz="0" w:space="0" w:color="auto"/>
                        <w:right w:val="none" w:sz="0" w:space="0" w:color="auto"/>
                      </w:divBdr>
                    </w:div>
                    <w:div w:id="741176403">
                      <w:marLeft w:val="0"/>
                      <w:marRight w:val="0"/>
                      <w:marTop w:val="0"/>
                      <w:marBottom w:val="0"/>
                      <w:divBdr>
                        <w:top w:val="none" w:sz="0" w:space="0" w:color="auto"/>
                        <w:left w:val="none" w:sz="0" w:space="0" w:color="auto"/>
                        <w:bottom w:val="none" w:sz="0" w:space="0" w:color="auto"/>
                        <w:right w:val="none" w:sz="0" w:space="0" w:color="auto"/>
                      </w:divBdr>
                    </w:div>
                    <w:div w:id="934023760">
                      <w:marLeft w:val="0"/>
                      <w:marRight w:val="0"/>
                      <w:marTop w:val="0"/>
                      <w:marBottom w:val="0"/>
                      <w:divBdr>
                        <w:top w:val="none" w:sz="0" w:space="0" w:color="auto"/>
                        <w:left w:val="none" w:sz="0" w:space="0" w:color="auto"/>
                        <w:bottom w:val="none" w:sz="0" w:space="0" w:color="auto"/>
                        <w:right w:val="none" w:sz="0" w:space="0" w:color="auto"/>
                      </w:divBdr>
                    </w:div>
                    <w:div w:id="80568477">
                      <w:marLeft w:val="0"/>
                      <w:marRight w:val="0"/>
                      <w:marTop w:val="0"/>
                      <w:marBottom w:val="0"/>
                      <w:divBdr>
                        <w:top w:val="none" w:sz="0" w:space="0" w:color="auto"/>
                        <w:left w:val="none" w:sz="0" w:space="0" w:color="auto"/>
                        <w:bottom w:val="none" w:sz="0" w:space="0" w:color="auto"/>
                        <w:right w:val="none" w:sz="0" w:space="0" w:color="auto"/>
                      </w:divBdr>
                    </w:div>
                    <w:div w:id="342517447">
                      <w:marLeft w:val="0"/>
                      <w:marRight w:val="0"/>
                      <w:marTop w:val="0"/>
                      <w:marBottom w:val="0"/>
                      <w:divBdr>
                        <w:top w:val="none" w:sz="0" w:space="0" w:color="auto"/>
                        <w:left w:val="none" w:sz="0" w:space="0" w:color="auto"/>
                        <w:bottom w:val="none" w:sz="0" w:space="0" w:color="auto"/>
                        <w:right w:val="none" w:sz="0" w:space="0" w:color="auto"/>
                      </w:divBdr>
                    </w:div>
                    <w:div w:id="207184649">
                      <w:marLeft w:val="0"/>
                      <w:marRight w:val="0"/>
                      <w:marTop w:val="0"/>
                      <w:marBottom w:val="0"/>
                      <w:divBdr>
                        <w:top w:val="none" w:sz="0" w:space="0" w:color="auto"/>
                        <w:left w:val="none" w:sz="0" w:space="0" w:color="auto"/>
                        <w:bottom w:val="none" w:sz="0" w:space="0" w:color="auto"/>
                        <w:right w:val="none" w:sz="0" w:space="0" w:color="auto"/>
                      </w:divBdr>
                    </w:div>
                    <w:div w:id="1804421065">
                      <w:marLeft w:val="0"/>
                      <w:marRight w:val="0"/>
                      <w:marTop w:val="0"/>
                      <w:marBottom w:val="0"/>
                      <w:divBdr>
                        <w:top w:val="none" w:sz="0" w:space="0" w:color="auto"/>
                        <w:left w:val="none" w:sz="0" w:space="0" w:color="auto"/>
                        <w:bottom w:val="none" w:sz="0" w:space="0" w:color="auto"/>
                        <w:right w:val="none" w:sz="0" w:space="0" w:color="auto"/>
                      </w:divBdr>
                    </w:div>
                    <w:div w:id="182591573">
                      <w:marLeft w:val="0"/>
                      <w:marRight w:val="0"/>
                      <w:marTop w:val="0"/>
                      <w:marBottom w:val="0"/>
                      <w:divBdr>
                        <w:top w:val="none" w:sz="0" w:space="0" w:color="auto"/>
                        <w:left w:val="none" w:sz="0" w:space="0" w:color="auto"/>
                        <w:bottom w:val="none" w:sz="0" w:space="0" w:color="auto"/>
                        <w:right w:val="none" w:sz="0" w:space="0" w:color="auto"/>
                      </w:divBdr>
                    </w:div>
                    <w:div w:id="2075618341">
                      <w:marLeft w:val="0"/>
                      <w:marRight w:val="0"/>
                      <w:marTop w:val="0"/>
                      <w:marBottom w:val="0"/>
                      <w:divBdr>
                        <w:top w:val="none" w:sz="0" w:space="0" w:color="auto"/>
                        <w:left w:val="none" w:sz="0" w:space="0" w:color="auto"/>
                        <w:bottom w:val="none" w:sz="0" w:space="0" w:color="auto"/>
                        <w:right w:val="none" w:sz="0" w:space="0" w:color="auto"/>
                      </w:divBdr>
                    </w:div>
                    <w:div w:id="1949199586">
                      <w:marLeft w:val="0"/>
                      <w:marRight w:val="0"/>
                      <w:marTop w:val="0"/>
                      <w:marBottom w:val="0"/>
                      <w:divBdr>
                        <w:top w:val="none" w:sz="0" w:space="0" w:color="auto"/>
                        <w:left w:val="none" w:sz="0" w:space="0" w:color="auto"/>
                        <w:bottom w:val="none" w:sz="0" w:space="0" w:color="auto"/>
                        <w:right w:val="none" w:sz="0" w:space="0" w:color="auto"/>
                      </w:divBdr>
                    </w:div>
                    <w:div w:id="1224173071">
                      <w:marLeft w:val="0"/>
                      <w:marRight w:val="0"/>
                      <w:marTop w:val="0"/>
                      <w:marBottom w:val="0"/>
                      <w:divBdr>
                        <w:top w:val="none" w:sz="0" w:space="0" w:color="auto"/>
                        <w:left w:val="none" w:sz="0" w:space="0" w:color="auto"/>
                        <w:bottom w:val="none" w:sz="0" w:space="0" w:color="auto"/>
                        <w:right w:val="none" w:sz="0" w:space="0" w:color="auto"/>
                      </w:divBdr>
                    </w:div>
                    <w:div w:id="2047681536">
                      <w:marLeft w:val="0"/>
                      <w:marRight w:val="0"/>
                      <w:marTop w:val="0"/>
                      <w:marBottom w:val="0"/>
                      <w:divBdr>
                        <w:top w:val="none" w:sz="0" w:space="0" w:color="auto"/>
                        <w:left w:val="none" w:sz="0" w:space="0" w:color="auto"/>
                        <w:bottom w:val="none" w:sz="0" w:space="0" w:color="auto"/>
                        <w:right w:val="none" w:sz="0" w:space="0" w:color="auto"/>
                      </w:divBdr>
                    </w:div>
                    <w:div w:id="963998182">
                      <w:marLeft w:val="0"/>
                      <w:marRight w:val="0"/>
                      <w:marTop w:val="0"/>
                      <w:marBottom w:val="0"/>
                      <w:divBdr>
                        <w:top w:val="none" w:sz="0" w:space="0" w:color="auto"/>
                        <w:left w:val="none" w:sz="0" w:space="0" w:color="auto"/>
                        <w:bottom w:val="none" w:sz="0" w:space="0" w:color="auto"/>
                        <w:right w:val="none" w:sz="0" w:space="0" w:color="auto"/>
                      </w:divBdr>
                    </w:div>
                    <w:div w:id="962079014">
                      <w:marLeft w:val="0"/>
                      <w:marRight w:val="0"/>
                      <w:marTop w:val="0"/>
                      <w:marBottom w:val="0"/>
                      <w:divBdr>
                        <w:top w:val="none" w:sz="0" w:space="0" w:color="auto"/>
                        <w:left w:val="none" w:sz="0" w:space="0" w:color="auto"/>
                        <w:bottom w:val="none" w:sz="0" w:space="0" w:color="auto"/>
                        <w:right w:val="none" w:sz="0" w:space="0" w:color="auto"/>
                      </w:divBdr>
                    </w:div>
                    <w:div w:id="951978675">
                      <w:marLeft w:val="0"/>
                      <w:marRight w:val="0"/>
                      <w:marTop w:val="0"/>
                      <w:marBottom w:val="0"/>
                      <w:divBdr>
                        <w:top w:val="none" w:sz="0" w:space="0" w:color="auto"/>
                        <w:left w:val="none" w:sz="0" w:space="0" w:color="auto"/>
                        <w:bottom w:val="none" w:sz="0" w:space="0" w:color="auto"/>
                        <w:right w:val="none" w:sz="0" w:space="0" w:color="auto"/>
                      </w:divBdr>
                    </w:div>
                    <w:div w:id="2050564035">
                      <w:marLeft w:val="0"/>
                      <w:marRight w:val="0"/>
                      <w:marTop w:val="0"/>
                      <w:marBottom w:val="0"/>
                      <w:divBdr>
                        <w:top w:val="none" w:sz="0" w:space="0" w:color="auto"/>
                        <w:left w:val="none" w:sz="0" w:space="0" w:color="auto"/>
                        <w:bottom w:val="none" w:sz="0" w:space="0" w:color="auto"/>
                        <w:right w:val="none" w:sz="0" w:space="0" w:color="auto"/>
                      </w:divBdr>
                    </w:div>
                    <w:div w:id="147133771">
                      <w:marLeft w:val="0"/>
                      <w:marRight w:val="0"/>
                      <w:marTop w:val="0"/>
                      <w:marBottom w:val="0"/>
                      <w:divBdr>
                        <w:top w:val="none" w:sz="0" w:space="0" w:color="auto"/>
                        <w:left w:val="none" w:sz="0" w:space="0" w:color="auto"/>
                        <w:bottom w:val="none" w:sz="0" w:space="0" w:color="auto"/>
                        <w:right w:val="none" w:sz="0" w:space="0" w:color="auto"/>
                      </w:divBdr>
                    </w:div>
                    <w:div w:id="2044985878">
                      <w:marLeft w:val="0"/>
                      <w:marRight w:val="0"/>
                      <w:marTop w:val="0"/>
                      <w:marBottom w:val="0"/>
                      <w:divBdr>
                        <w:top w:val="none" w:sz="0" w:space="0" w:color="auto"/>
                        <w:left w:val="none" w:sz="0" w:space="0" w:color="auto"/>
                        <w:bottom w:val="none" w:sz="0" w:space="0" w:color="auto"/>
                        <w:right w:val="none" w:sz="0" w:space="0" w:color="auto"/>
                      </w:divBdr>
                    </w:div>
                    <w:div w:id="109012195">
                      <w:marLeft w:val="0"/>
                      <w:marRight w:val="0"/>
                      <w:marTop w:val="0"/>
                      <w:marBottom w:val="0"/>
                      <w:divBdr>
                        <w:top w:val="none" w:sz="0" w:space="0" w:color="auto"/>
                        <w:left w:val="none" w:sz="0" w:space="0" w:color="auto"/>
                        <w:bottom w:val="none" w:sz="0" w:space="0" w:color="auto"/>
                        <w:right w:val="none" w:sz="0" w:space="0" w:color="auto"/>
                      </w:divBdr>
                    </w:div>
                    <w:div w:id="170753987">
                      <w:marLeft w:val="0"/>
                      <w:marRight w:val="0"/>
                      <w:marTop w:val="0"/>
                      <w:marBottom w:val="0"/>
                      <w:divBdr>
                        <w:top w:val="none" w:sz="0" w:space="0" w:color="auto"/>
                        <w:left w:val="none" w:sz="0" w:space="0" w:color="auto"/>
                        <w:bottom w:val="none" w:sz="0" w:space="0" w:color="auto"/>
                        <w:right w:val="none" w:sz="0" w:space="0" w:color="auto"/>
                      </w:divBdr>
                    </w:div>
                    <w:div w:id="447704961">
                      <w:marLeft w:val="0"/>
                      <w:marRight w:val="0"/>
                      <w:marTop w:val="0"/>
                      <w:marBottom w:val="0"/>
                      <w:divBdr>
                        <w:top w:val="none" w:sz="0" w:space="0" w:color="auto"/>
                        <w:left w:val="none" w:sz="0" w:space="0" w:color="auto"/>
                        <w:bottom w:val="none" w:sz="0" w:space="0" w:color="auto"/>
                        <w:right w:val="none" w:sz="0" w:space="0" w:color="auto"/>
                      </w:divBdr>
                    </w:div>
                    <w:div w:id="1189610173">
                      <w:marLeft w:val="0"/>
                      <w:marRight w:val="0"/>
                      <w:marTop w:val="0"/>
                      <w:marBottom w:val="0"/>
                      <w:divBdr>
                        <w:top w:val="none" w:sz="0" w:space="0" w:color="auto"/>
                        <w:left w:val="none" w:sz="0" w:space="0" w:color="auto"/>
                        <w:bottom w:val="none" w:sz="0" w:space="0" w:color="auto"/>
                        <w:right w:val="none" w:sz="0" w:space="0" w:color="auto"/>
                      </w:divBdr>
                    </w:div>
                    <w:div w:id="259802476">
                      <w:marLeft w:val="0"/>
                      <w:marRight w:val="0"/>
                      <w:marTop w:val="0"/>
                      <w:marBottom w:val="0"/>
                      <w:divBdr>
                        <w:top w:val="none" w:sz="0" w:space="0" w:color="auto"/>
                        <w:left w:val="none" w:sz="0" w:space="0" w:color="auto"/>
                        <w:bottom w:val="none" w:sz="0" w:space="0" w:color="auto"/>
                        <w:right w:val="none" w:sz="0" w:space="0" w:color="auto"/>
                      </w:divBdr>
                    </w:div>
                    <w:div w:id="280188864">
                      <w:marLeft w:val="0"/>
                      <w:marRight w:val="0"/>
                      <w:marTop w:val="0"/>
                      <w:marBottom w:val="0"/>
                      <w:divBdr>
                        <w:top w:val="none" w:sz="0" w:space="0" w:color="auto"/>
                        <w:left w:val="none" w:sz="0" w:space="0" w:color="auto"/>
                        <w:bottom w:val="none" w:sz="0" w:space="0" w:color="auto"/>
                        <w:right w:val="none" w:sz="0" w:space="0" w:color="auto"/>
                      </w:divBdr>
                      <w:divsChild>
                        <w:div w:id="1735160349">
                          <w:marLeft w:val="0"/>
                          <w:marRight w:val="0"/>
                          <w:marTop w:val="0"/>
                          <w:marBottom w:val="0"/>
                          <w:divBdr>
                            <w:top w:val="none" w:sz="0" w:space="0" w:color="auto"/>
                            <w:left w:val="none" w:sz="0" w:space="0" w:color="auto"/>
                            <w:bottom w:val="none" w:sz="0" w:space="0" w:color="auto"/>
                            <w:right w:val="none" w:sz="0" w:space="0" w:color="auto"/>
                          </w:divBdr>
                        </w:div>
                        <w:div w:id="1704330993">
                          <w:marLeft w:val="0"/>
                          <w:marRight w:val="0"/>
                          <w:marTop w:val="0"/>
                          <w:marBottom w:val="0"/>
                          <w:divBdr>
                            <w:top w:val="none" w:sz="0" w:space="0" w:color="auto"/>
                            <w:left w:val="none" w:sz="0" w:space="0" w:color="auto"/>
                            <w:bottom w:val="none" w:sz="0" w:space="0" w:color="auto"/>
                            <w:right w:val="none" w:sz="0" w:space="0" w:color="auto"/>
                          </w:divBdr>
                        </w:div>
                        <w:div w:id="1481573993">
                          <w:marLeft w:val="0"/>
                          <w:marRight w:val="0"/>
                          <w:marTop w:val="0"/>
                          <w:marBottom w:val="0"/>
                          <w:divBdr>
                            <w:top w:val="none" w:sz="0" w:space="0" w:color="auto"/>
                            <w:left w:val="none" w:sz="0" w:space="0" w:color="auto"/>
                            <w:bottom w:val="none" w:sz="0" w:space="0" w:color="auto"/>
                            <w:right w:val="none" w:sz="0" w:space="0" w:color="auto"/>
                          </w:divBdr>
                        </w:div>
                        <w:div w:id="1987009188">
                          <w:marLeft w:val="0"/>
                          <w:marRight w:val="0"/>
                          <w:marTop w:val="0"/>
                          <w:marBottom w:val="0"/>
                          <w:divBdr>
                            <w:top w:val="none" w:sz="0" w:space="0" w:color="auto"/>
                            <w:left w:val="none" w:sz="0" w:space="0" w:color="auto"/>
                            <w:bottom w:val="none" w:sz="0" w:space="0" w:color="auto"/>
                            <w:right w:val="none" w:sz="0" w:space="0" w:color="auto"/>
                          </w:divBdr>
                        </w:div>
                        <w:div w:id="1574659645">
                          <w:marLeft w:val="0"/>
                          <w:marRight w:val="0"/>
                          <w:marTop w:val="0"/>
                          <w:marBottom w:val="0"/>
                          <w:divBdr>
                            <w:top w:val="none" w:sz="0" w:space="0" w:color="auto"/>
                            <w:left w:val="none" w:sz="0" w:space="0" w:color="auto"/>
                            <w:bottom w:val="none" w:sz="0" w:space="0" w:color="auto"/>
                            <w:right w:val="none" w:sz="0" w:space="0" w:color="auto"/>
                          </w:divBdr>
                        </w:div>
                        <w:div w:id="1380088991">
                          <w:marLeft w:val="0"/>
                          <w:marRight w:val="0"/>
                          <w:marTop w:val="0"/>
                          <w:marBottom w:val="0"/>
                          <w:divBdr>
                            <w:top w:val="none" w:sz="0" w:space="0" w:color="auto"/>
                            <w:left w:val="none" w:sz="0" w:space="0" w:color="auto"/>
                            <w:bottom w:val="none" w:sz="0" w:space="0" w:color="auto"/>
                            <w:right w:val="none" w:sz="0" w:space="0" w:color="auto"/>
                          </w:divBdr>
                        </w:div>
                        <w:div w:id="109669923">
                          <w:marLeft w:val="0"/>
                          <w:marRight w:val="0"/>
                          <w:marTop w:val="0"/>
                          <w:marBottom w:val="0"/>
                          <w:divBdr>
                            <w:top w:val="none" w:sz="0" w:space="0" w:color="auto"/>
                            <w:left w:val="none" w:sz="0" w:space="0" w:color="auto"/>
                            <w:bottom w:val="none" w:sz="0" w:space="0" w:color="auto"/>
                            <w:right w:val="none" w:sz="0" w:space="0" w:color="auto"/>
                          </w:divBdr>
                        </w:div>
                        <w:div w:id="1551965421">
                          <w:marLeft w:val="0"/>
                          <w:marRight w:val="0"/>
                          <w:marTop w:val="0"/>
                          <w:marBottom w:val="0"/>
                          <w:divBdr>
                            <w:top w:val="none" w:sz="0" w:space="0" w:color="auto"/>
                            <w:left w:val="none" w:sz="0" w:space="0" w:color="auto"/>
                            <w:bottom w:val="none" w:sz="0" w:space="0" w:color="auto"/>
                            <w:right w:val="none" w:sz="0" w:space="0" w:color="auto"/>
                          </w:divBdr>
                        </w:div>
                        <w:div w:id="1320109569">
                          <w:marLeft w:val="0"/>
                          <w:marRight w:val="0"/>
                          <w:marTop w:val="0"/>
                          <w:marBottom w:val="0"/>
                          <w:divBdr>
                            <w:top w:val="none" w:sz="0" w:space="0" w:color="auto"/>
                            <w:left w:val="none" w:sz="0" w:space="0" w:color="auto"/>
                            <w:bottom w:val="none" w:sz="0" w:space="0" w:color="auto"/>
                            <w:right w:val="none" w:sz="0" w:space="0" w:color="auto"/>
                          </w:divBdr>
                        </w:div>
                        <w:div w:id="782770290">
                          <w:marLeft w:val="0"/>
                          <w:marRight w:val="0"/>
                          <w:marTop w:val="0"/>
                          <w:marBottom w:val="0"/>
                          <w:divBdr>
                            <w:top w:val="none" w:sz="0" w:space="0" w:color="auto"/>
                            <w:left w:val="none" w:sz="0" w:space="0" w:color="auto"/>
                            <w:bottom w:val="none" w:sz="0" w:space="0" w:color="auto"/>
                            <w:right w:val="none" w:sz="0" w:space="0" w:color="auto"/>
                          </w:divBdr>
                        </w:div>
                        <w:div w:id="889803445">
                          <w:marLeft w:val="0"/>
                          <w:marRight w:val="0"/>
                          <w:marTop w:val="0"/>
                          <w:marBottom w:val="0"/>
                          <w:divBdr>
                            <w:top w:val="none" w:sz="0" w:space="0" w:color="auto"/>
                            <w:left w:val="none" w:sz="0" w:space="0" w:color="auto"/>
                            <w:bottom w:val="none" w:sz="0" w:space="0" w:color="auto"/>
                            <w:right w:val="none" w:sz="0" w:space="0" w:color="auto"/>
                          </w:divBdr>
                        </w:div>
                        <w:div w:id="308944411">
                          <w:marLeft w:val="0"/>
                          <w:marRight w:val="0"/>
                          <w:marTop w:val="0"/>
                          <w:marBottom w:val="0"/>
                          <w:divBdr>
                            <w:top w:val="none" w:sz="0" w:space="0" w:color="auto"/>
                            <w:left w:val="none" w:sz="0" w:space="0" w:color="auto"/>
                            <w:bottom w:val="none" w:sz="0" w:space="0" w:color="auto"/>
                            <w:right w:val="none" w:sz="0" w:space="0" w:color="auto"/>
                          </w:divBdr>
                        </w:div>
                        <w:div w:id="283779548">
                          <w:marLeft w:val="0"/>
                          <w:marRight w:val="0"/>
                          <w:marTop w:val="0"/>
                          <w:marBottom w:val="0"/>
                          <w:divBdr>
                            <w:top w:val="none" w:sz="0" w:space="0" w:color="auto"/>
                            <w:left w:val="none" w:sz="0" w:space="0" w:color="auto"/>
                            <w:bottom w:val="none" w:sz="0" w:space="0" w:color="auto"/>
                            <w:right w:val="none" w:sz="0" w:space="0" w:color="auto"/>
                          </w:divBdr>
                        </w:div>
                        <w:div w:id="238372892">
                          <w:marLeft w:val="0"/>
                          <w:marRight w:val="0"/>
                          <w:marTop w:val="0"/>
                          <w:marBottom w:val="0"/>
                          <w:divBdr>
                            <w:top w:val="none" w:sz="0" w:space="0" w:color="auto"/>
                            <w:left w:val="none" w:sz="0" w:space="0" w:color="auto"/>
                            <w:bottom w:val="none" w:sz="0" w:space="0" w:color="auto"/>
                            <w:right w:val="none" w:sz="0" w:space="0" w:color="auto"/>
                          </w:divBdr>
                        </w:div>
                        <w:div w:id="100339711">
                          <w:marLeft w:val="0"/>
                          <w:marRight w:val="0"/>
                          <w:marTop w:val="0"/>
                          <w:marBottom w:val="0"/>
                          <w:divBdr>
                            <w:top w:val="none" w:sz="0" w:space="0" w:color="auto"/>
                            <w:left w:val="none" w:sz="0" w:space="0" w:color="auto"/>
                            <w:bottom w:val="none" w:sz="0" w:space="0" w:color="auto"/>
                            <w:right w:val="none" w:sz="0" w:space="0" w:color="auto"/>
                          </w:divBdr>
                        </w:div>
                        <w:div w:id="1096830292">
                          <w:marLeft w:val="0"/>
                          <w:marRight w:val="0"/>
                          <w:marTop w:val="0"/>
                          <w:marBottom w:val="0"/>
                          <w:divBdr>
                            <w:top w:val="none" w:sz="0" w:space="0" w:color="auto"/>
                            <w:left w:val="none" w:sz="0" w:space="0" w:color="auto"/>
                            <w:bottom w:val="none" w:sz="0" w:space="0" w:color="auto"/>
                            <w:right w:val="none" w:sz="0" w:space="0" w:color="auto"/>
                          </w:divBdr>
                        </w:div>
                        <w:div w:id="626811421">
                          <w:marLeft w:val="0"/>
                          <w:marRight w:val="0"/>
                          <w:marTop w:val="0"/>
                          <w:marBottom w:val="0"/>
                          <w:divBdr>
                            <w:top w:val="none" w:sz="0" w:space="0" w:color="auto"/>
                            <w:left w:val="none" w:sz="0" w:space="0" w:color="auto"/>
                            <w:bottom w:val="none" w:sz="0" w:space="0" w:color="auto"/>
                            <w:right w:val="none" w:sz="0" w:space="0" w:color="auto"/>
                          </w:divBdr>
                        </w:div>
                        <w:div w:id="498808344">
                          <w:marLeft w:val="0"/>
                          <w:marRight w:val="0"/>
                          <w:marTop w:val="0"/>
                          <w:marBottom w:val="0"/>
                          <w:divBdr>
                            <w:top w:val="none" w:sz="0" w:space="0" w:color="auto"/>
                            <w:left w:val="none" w:sz="0" w:space="0" w:color="auto"/>
                            <w:bottom w:val="none" w:sz="0" w:space="0" w:color="auto"/>
                            <w:right w:val="none" w:sz="0" w:space="0" w:color="auto"/>
                          </w:divBdr>
                        </w:div>
                        <w:div w:id="1310355726">
                          <w:marLeft w:val="0"/>
                          <w:marRight w:val="0"/>
                          <w:marTop w:val="0"/>
                          <w:marBottom w:val="0"/>
                          <w:divBdr>
                            <w:top w:val="none" w:sz="0" w:space="0" w:color="auto"/>
                            <w:left w:val="none" w:sz="0" w:space="0" w:color="auto"/>
                            <w:bottom w:val="none" w:sz="0" w:space="0" w:color="auto"/>
                            <w:right w:val="none" w:sz="0" w:space="0" w:color="auto"/>
                          </w:divBdr>
                        </w:div>
                        <w:div w:id="1255287416">
                          <w:marLeft w:val="0"/>
                          <w:marRight w:val="0"/>
                          <w:marTop w:val="0"/>
                          <w:marBottom w:val="0"/>
                          <w:divBdr>
                            <w:top w:val="none" w:sz="0" w:space="0" w:color="auto"/>
                            <w:left w:val="none" w:sz="0" w:space="0" w:color="auto"/>
                            <w:bottom w:val="none" w:sz="0" w:space="0" w:color="auto"/>
                            <w:right w:val="none" w:sz="0" w:space="0" w:color="auto"/>
                          </w:divBdr>
                        </w:div>
                        <w:div w:id="1072200312">
                          <w:marLeft w:val="0"/>
                          <w:marRight w:val="0"/>
                          <w:marTop w:val="0"/>
                          <w:marBottom w:val="0"/>
                          <w:divBdr>
                            <w:top w:val="none" w:sz="0" w:space="0" w:color="auto"/>
                            <w:left w:val="none" w:sz="0" w:space="0" w:color="auto"/>
                            <w:bottom w:val="none" w:sz="0" w:space="0" w:color="auto"/>
                            <w:right w:val="none" w:sz="0" w:space="0" w:color="auto"/>
                          </w:divBdr>
                        </w:div>
                        <w:div w:id="2039116024">
                          <w:marLeft w:val="0"/>
                          <w:marRight w:val="0"/>
                          <w:marTop w:val="0"/>
                          <w:marBottom w:val="0"/>
                          <w:divBdr>
                            <w:top w:val="none" w:sz="0" w:space="0" w:color="auto"/>
                            <w:left w:val="none" w:sz="0" w:space="0" w:color="auto"/>
                            <w:bottom w:val="none" w:sz="0" w:space="0" w:color="auto"/>
                            <w:right w:val="none" w:sz="0" w:space="0" w:color="auto"/>
                          </w:divBdr>
                        </w:div>
                        <w:div w:id="315426879">
                          <w:marLeft w:val="0"/>
                          <w:marRight w:val="0"/>
                          <w:marTop w:val="0"/>
                          <w:marBottom w:val="0"/>
                          <w:divBdr>
                            <w:top w:val="none" w:sz="0" w:space="0" w:color="auto"/>
                            <w:left w:val="none" w:sz="0" w:space="0" w:color="auto"/>
                            <w:bottom w:val="none" w:sz="0" w:space="0" w:color="auto"/>
                            <w:right w:val="none" w:sz="0" w:space="0" w:color="auto"/>
                          </w:divBdr>
                        </w:div>
                        <w:div w:id="1902978198">
                          <w:marLeft w:val="0"/>
                          <w:marRight w:val="0"/>
                          <w:marTop w:val="0"/>
                          <w:marBottom w:val="0"/>
                          <w:divBdr>
                            <w:top w:val="none" w:sz="0" w:space="0" w:color="auto"/>
                            <w:left w:val="none" w:sz="0" w:space="0" w:color="auto"/>
                            <w:bottom w:val="none" w:sz="0" w:space="0" w:color="auto"/>
                            <w:right w:val="none" w:sz="0" w:space="0" w:color="auto"/>
                          </w:divBdr>
                        </w:div>
                        <w:div w:id="568923471">
                          <w:marLeft w:val="0"/>
                          <w:marRight w:val="0"/>
                          <w:marTop w:val="0"/>
                          <w:marBottom w:val="0"/>
                          <w:divBdr>
                            <w:top w:val="none" w:sz="0" w:space="0" w:color="auto"/>
                            <w:left w:val="none" w:sz="0" w:space="0" w:color="auto"/>
                            <w:bottom w:val="none" w:sz="0" w:space="0" w:color="auto"/>
                            <w:right w:val="none" w:sz="0" w:space="0" w:color="auto"/>
                          </w:divBdr>
                        </w:div>
                        <w:div w:id="392000938">
                          <w:marLeft w:val="0"/>
                          <w:marRight w:val="0"/>
                          <w:marTop w:val="0"/>
                          <w:marBottom w:val="0"/>
                          <w:divBdr>
                            <w:top w:val="none" w:sz="0" w:space="0" w:color="auto"/>
                            <w:left w:val="none" w:sz="0" w:space="0" w:color="auto"/>
                            <w:bottom w:val="none" w:sz="0" w:space="0" w:color="auto"/>
                            <w:right w:val="none" w:sz="0" w:space="0" w:color="auto"/>
                          </w:divBdr>
                        </w:div>
                        <w:div w:id="366032002">
                          <w:marLeft w:val="0"/>
                          <w:marRight w:val="0"/>
                          <w:marTop w:val="0"/>
                          <w:marBottom w:val="0"/>
                          <w:divBdr>
                            <w:top w:val="none" w:sz="0" w:space="0" w:color="auto"/>
                            <w:left w:val="none" w:sz="0" w:space="0" w:color="auto"/>
                            <w:bottom w:val="none" w:sz="0" w:space="0" w:color="auto"/>
                            <w:right w:val="none" w:sz="0" w:space="0" w:color="auto"/>
                          </w:divBdr>
                        </w:div>
                        <w:div w:id="1843935642">
                          <w:marLeft w:val="0"/>
                          <w:marRight w:val="0"/>
                          <w:marTop w:val="0"/>
                          <w:marBottom w:val="0"/>
                          <w:divBdr>
                            <w:top w:val="none" w:sz="0" w:space="0" w:color="auto"/>
                            <w:left w:val="none" w:sz="0" w:space="0" w:color="auto"/>
                            <w:bottom w:val="none" w:sz="0" w:space="0" w:color="auto"/>
                            <w:right w:val="none" w:sz="0" w:space="0" w:color="auto"/>
                          </w:divBdr>
                        </w:div>
                        <w:div w:id="1856840543">
                          <w:marLeft w:val="0"/>
                          <w:marRight w:val="0"/>
                          <w:marTop w:val="0"/>
                          <w:marBottom w:val="0"/>
                          <w:divBdr>
                            <w:top w:val="none" w:sz="0" w:space="0" w:color="auto"/>
                            <w:left w:val="none" w:sz="0" w:space="0" w:color="auto"/>
                            <w:bottom w:val="none" w:sz="0" w:space="0" w:color="auto"/>
                            <w:right w:val="none" w:sz="0" w:space="0" w:color="auto"/>
                          </w:divBdr>
                        </w:div>
                      </w:divsChild>
                    </w:div>
                    <w:div w:id="19729811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lorscripter.com/info" TargetMode="External"/><Relationship Id="rId18" Type="http://schemas.openxmlformats.org/officeDocument/2006/relationships/hyperlink" Target="http://colorscripter.com/info" TargetMode="External"/><Relationship Id="rId26" Type="http://schemas.openxmlformats.org/officeDocument/2006/relationships/image" Target="media/image6.png"/><Relationship Id="rId39" Type="http://schemas.openxmlformats.org/officeDocument/2006/relationships/image" Target="media/image17.jpeg"/><Relationship Id="rId21" Type="http://schemas.openxmlformats.org/officeDocument/2006/relationships/hyperlink" Target="http://colorscripter.com/info" TargetMode="External"/><Relationship Id="rId34" Type="http://schemas.openxmlformats.org/officeDocument/2006/relationships/image" Target="media/image12.jpeg"/><Relationship Id="rId42" Type="http://schemas.openxmlformats.org/officeDocument/2006/relationships/image" Target="media/image20.jpeg"/><Relationship Id="rId7" Type="http://schemas.openxmlformats.org/officeDocument/2006/relationships/hyperlink" Target="http://colorscripter.com/info" TargetMode="External"/><Relationship Id="rId2" Type="http://schemas.openxmlformats.org/officeDocument/2006/relationships/styles" Target="styles.xml"/><Relationship Id="rId16" Type="http://schemas.openxmlformats.org/officeDocument/2006/relationships/hyperlink" Target="http://colorscripter.com/info"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colorscripter.com/info" TargetMode="Externa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lorscripter.com/info" TargetMode="External"/><Relationship Id="rId23" Type="http://schemas.openxmlformats.org/officeDocument/2006/relationships/image" Target="media/image5.png"/><Relationship Id="rId28" Type="http://schemas.openxmlformats.org/officeDocument/2006/relationships/hyperlink" Target="https://velog.io/@anrun/posts" TargetMode="External"/><Relationship Id="rId36" Type="http://schemas.openxmlformats.org/officeDocument/2006/relationships/image" Target="media/image14.jpeg"/><Relationship Id="rId10" Type="http://schemas.openxmlformats.org/officeDocument/2006/relationships/hyperlink" Target="http://colorscripter.com/info" TargetMode="External"/><Relationship Id="rId19" Type="http://schemas.openxmlformats.org/officeDocument/2006/relationships/hyperlink" Target="http://colorscripter.com/info" TargetMode="External"/><Relationship Id="rId31" Type="http://schemas.openxmlformats.org/officeDocument/2006/relationships/image" Target="media/image9.jpeg"/><Relationship Id="rId44" Type="http://schemas.openxmlformats.org/officeDocument/2006/relationships/hyperlink" Target="https://velog.io/@anrun/posts" TargetMode="External"/><Relationship Id="rId4" Type="http://schemas.openxmlformats.org/officeDocument/2006/relationships/webSettings" Target="webSettings.xml"/><Relationship Id="rId9" Type="http://schemas.openxmlformats.org/officeDocument/2006/relationships/hyperlink" Target="http://colorscripter.com/info" TargetMode="External"/><Relationship Id="rId14" Type="http://schemas.openxmlformats.org/officeDocument/2006/relationships/image" Target="media/image2.png"/><Relationship Id="rId22" Type="http://schemas.openxmlformats.org/officeDocument/2006/relationships/hyperlink" Target="http://colorscripter.com/info" TargetMode="External"/><Relationship Id="rId27" Type="http://schemas.openxmlformats.org/officeDocument/2006/relationships/hyperlink" Target="https://pjh3749.tistory.com/144"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21.jpeg"/><Relationship Id="rId8" Type="http://schemas.openxmlformats.org/officeDocument/2006/relationships/hyperlink" Target="http://colorscripter.com/info" TargetMode="External"/><Relationship Id="rId3" Type="http://schemas.openxmlformats.org/officeDocument/2006/relationships/settings" Target="settings.xml"/><Relationship Id="rId12" Type="http://schemas.openxmlformats.org/officeDocument/2006/relationships/hyperlink" Target="http://colorscripter.com/info" TargetMode="External"/><Relationship Id="rId17" Type="http://schemas.openxmlformats.org/officeDocument/2006/relationships/image" Target="media/image3.png"/><Relationship Id="rId25" Type="http://schemas.openxmlformats.org/officeDocument/2006/relationships/hyperlink" Target="http://colorscripter.com/info" TargetMode="External"/><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image" Target="media/image1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도영 정</dc:creator>
  <cp:keywords/>
  <dc:description/>
  <cp:lastModifiedBy>도영 정</cp:lastModifiedBy>
  <cp:revision>4</cp:revision>
  <dcterms:created xsi:type="dcterms:W3CDTF">2024-04-17T11:21:00Z</dcterms:created>
  <dcterms:modified xsi:type="dcterms:W3CDTF">2024-04-17T21:11:00Z</dcterms:modified>
</cp:coreProperties>
</file>